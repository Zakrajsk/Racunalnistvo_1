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375158452"/>
        <w:docPartObj>
          <w:docPartGallery w:val="Cover Pages"/>
          <w:docPartUnique/>
        </w:docPartObj>
      </w:sdtPr>
      <w:sdtEndPr/>
      <w:sdtContent>
        <w:p w14:paraId="21325640" w14:textId="77777777" w:rsidR="00FA5732" w:rsidRDefault="00FA5732" w:rsidP="00FA5732">
          <w:pPr>
            <w:pStyle w:val="NoSpacing"/>
          </w:pPr>
        </w:p>
        <w:p w14:paraId="2323A13B" w14:textId="77777777" w:rsidR="00FA5732" w:rsidRDefault="00FA5732" w:rsidP="00FA5732">
          <w:r w:rsidRPr="002F37DE">
            <w:rPr>
              <w:noProof/>
              <w:sz w:val="32"/>
              <w:szCs w:val="32"/>
              <w:lang w:eastAsia="sl-SI"/>
            </w:rPr>
            <w:drawing>
              <wp:anchor distT="0" distB="0" distL="114300" distR="114300" simplePos="0" relativeHeight="251717632" behindDoc="0" locked="0" layoutInCell="1" allowOverlap="1" wp14:anchorId="48658583" wp14:editId="79BFD019">
                <wp:simplePos x="914400" y="9144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785839" cy="1782937"/>
                <wp:effectExtent l="0" t="0" r="0" b="8255"/>
                <wp:wrapSquare wrapText="bothSides"/>
                <wp:docPr id="81" name="Pictur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fmf_uni-lj_sl_mali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5839" cy="1782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8ED0EF4" w14:textId="77777777" w:rsidR="00FA5732" w:rsidRDefault="00FA5732" w:rsidP="00FA5732"/>
        <w:p w14:paraId="29637B29" w14:textId="77777777" w:rsidR="00FA5732" w:rsidRDefault="00FA5732" w:rsidP="00FA5732"/>
        <w:p w14:paraId="6878A989" w14:textId="77777777" w:rsidR="00FA5732" w:rsidRDefault="00FA5732" w:rsidP="00FA5732"/>
        <w:p w14:paraId="780CDE35" w14:textId="77777777" w:rsidR="00FA5732" w:rsidRDefault="00FA5732" w:rsidP="00FA5732">
          <w:pPr>
            <w:rPr>
              <w:b/>
              <w:sz w:val="72"/>
              <w:szCs w:val="72"/>
            </w:rPr>
          </w:pPr>
        </w:p>
        <w:p w14:paraId="20B5979C" w14:textId="77777777" w:rsidR="00FA5732" w:rsidRDefault="00FA5732" w:rsidP="00FA5732">
          <w:pPr>
            <w:rPr>
              <w:b/>
              <w:sz w:val="72"/>
              <w:szCs w:val="72"/>
            </w:rPr>
          </w:pPr>
        </w:p>
        <w:p w14:paraId="7185F4FD" w14:textId="77777777" w:rsidR="00FA5732" w:rsidRPr="00380B99" w:rsidRDefault="009A1CE0" w:rsidP="00FA5732">
          <w:pPr>
            <w:jc w:val="center"/>
            <w:rPr>
              <w:b/>
              <w:sz w:val="96"/>
              <w:szCs w:val="96"/>
            </w:rPr>
          </w:pPr>
          <w:del w:id="0" w:author="Matija Lokar" w:date="2019-11-03T11:14:00Z">
            <w:r w:rsidDel="00743BBE">
              <w:rPr>
                <w:b/>
                <w:sz w:val="96"/>
                <w:szCs w:val="96"/>
              </w:rPr>
              <w:delText>PISNA PREDSTAVITEV VPRAŠANJA</w:delText>
            </w:r>
          </w:del>
          <w:ins w:id="1" w:author="Matija Lokar" w:date="2019-11-03T11:14:00Z">
            <w:r w:rsidR="00743BBE">
              <w:rPr>
                <w:b/>
                <w:sz w:val="96"/>
                <w:szCs w:val="96"/>
              </w:rPr>
              <w:t>Obrni prvih k elementov vrste</w:t>
            </w:r>
          </w:ins>
        </w:p>
        <w:p w14:paraId="3B148C64" w14:textId="77777777" w:rsidR="00FA5732" w:rsidRPr="002F37DE" w:rsidRDefault="002F0F0E" w:rsidP="00FA5732">
          <w:pPr>
            <w:jc w:val="center"/>
            <w:rPr>
              <w:sz w:val="48"/>
              <w:szCs w:val="48"/>
            </w:rPr>
          </w:pPr>
          <w:r>
            <w:rPr>
              <w:sz w:val="48"/>
              <w:szCs w:val="48"/>
            </w:rPr>
            <w:t>RAČUNALNIŠ</w:t>
          </w:r>
          <w:r w:rsidR="009A1CE0">
            <w:rPr>
              <w:sz w:val="48"/>
              <w:szCs w:val="48"/>
            </w:rPr>
            <w:t>TVO</w:t>
          </w:r>
          <w:r w:rsidR="00FA5732" w:rsidRPr="002F37DE">
            <w:rPr>
              <w:sz w:val="48"/>
              <w:szCs w:val="48"/>
            </w:rPr>
            <w:t xml:space="preserve"> 1</w:t>
          </w:r>
        </w:p>
        <w:p w14:paraId="1E5AA32F" w14:textId="77777777" w:rsidR="00FA5732" w:rsidRDefault="00FA5732" w:rsidP="00FA5732">
          <w:pPr>
            <w:jc w:val="center"/>
          </w:pPr>
        </w:p>
        <w:p w14:paraId="16330729" w14:textId="77777777" w:rsidR="00FA5732" w:rsidRDefault="00FA5732" w:rsidP="00FA5732">
          <w:pPr>
            <w:jc w:val="center"/>
          </w:pPr>
        </w:p>
        <w:p w14:paraId="3EA67581" w14:textId="77777777" w:rsidR="00FA5732" w:rsidRDefault="00FA5732" w:rsidP="00FA5732">
          <w:pPr>
            <w:jc w:val="center"/>
          </w:pPr>
        </w:p>
        <w:p w14:paraId="12F6A5E4" w14:textId="77777777" w:rsidR="00FA5732" w:rsidRDefault="00FA5732" w:rsidP="00FA5732">
          <w:pPr>
            <w:jc w:val="center"/>
          </w:pPr>
        </w:p>
        <w:tbl>
          <w:tblPr>
            <w:tblStyle w:val="TableGridLight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14"/>
            <w:gridCol w:w="4558"/>
          </w:tblGrid>
          <w:tr w:rsidR="00FA5732" w14:paraId="289CF750" w14:textId="77777777" w:rsidTr="006B41B2">
            <w:tc>
              <w:tcPr>
                <w:tcW w:w="4675" w:type="dxa"/>
              </w:tcPr>
              <w:p w14:paraId="1B46CF02" w14:textId="77777777" w:rsidR="00FA5732" w:rsidRPr="002F37DE" w:rsidRDefault="00FA5732" w:rsidP="006B41B2">
                <w:pPr>
                  <w:jc w:val="center"/>
                  <w:rPr>
                    <w:b/>
                    <w:sz w:val="36"/>
                    <w:szCs w:val="36"/>
                  </w:rPr>
                </w:pPr>
              </w:p>
            </w:tc>
            <w:tc>
              <w:tcPr>
                <w:tcW w:w="4675" w:type="dxa"/>
              </w:tcPr>
              <w:p w14:paraId="06803587" w14:textId="77777777" w:rsidR="00FA5732" w:rsidRDefault="00FA5732" w:rsidP="009A1CE0">
                <w:pPr>
                  <w:jc w:val="center"/>
                  <w:rPr>
                    <w:b/>
                    <w:sz w:val="36"/>
                    <w:szCs w:val="36"/>
                  </w:rPr>
                </w:pPr>
                <w:r w:rsidRPr="002F37DE">
                  <w:rPr>
                    <w:b/>
                    <w:sz w:val="36"/>
                    <w:szCs w:val="36"/>
                  </w:rPr>
                  <w:t>Avtor naloge:</w:t>
                </w:r>
              </w:p>
              <w:p w14:paraId="7F923F8D" w14:textId="77777777" w:rsidR="009A1CE0" w:rsidRPr="002F37DE" w:rsidRDefault="009A1CE0" w:rsidP="009A1CE0">
                <w:pPr>
                  <w:jc w:val="center"/>
                  <w:rPr>
                    <w:b/>
                    <w:sz w:val="36"/>
                    <w:szCs w:val="36"/>
                  </w:rPr>
                </w:pPr>
              </w:p>
            </w:tc>
          </w:tr>
          <w:tr w:rsidR="00FA5732" w14:paraId="4D5FA63F" w14:textId="77777777" w:rsidTr="006B41B2">
            <w:tc>
              <w:tcPr>
                <w:tcW w:w="4675" w:type="dxa"/>
              </w:tcPr>
              <w:p w14:paraId="28C891E7" w14:textId="77777777" w:rsidR="00FA5732" w:rsidRPr="002F37DE" w:rsidRDefault="00FA5732" w:rsidP="006B41B2">
                <w:pPr>
                  <w:jc w:val="center"/>
                  <w:rPr>
                    <w:sz w:val="32"/>
                    <w:szCs w:val="32"/>
                  </w:rPr>
                </w:pPr>
              </w:p>
            </w:tc>
            <w:tc>
              <w:tcPr>
                <w:tcW w:w="4675" w:type="dxa"/>
              </w:tcPr>
              <w:p w14:paraId="31921C97" w14:textId="77777777" w:rsidR="00FA5732" w:rsidRPr="002F37DE" w:rsidRDefault="00D10F00" w:rsidP="00347159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Gal Zakrajšek</w:t>
                </w:r>
              </w:p>
            </w:tc>
          </w:tr>
        </w:tbl>
        <w:p w14:paraId="69798D1C" w14:textId="77777777" w:rsidR="00FA5732" w:rsidRDefault="00FA5732" w:rsidP="00FA5732">
          <w:pPr>
            <w:jc w:val="center"/>
          </w:pPr>
        </w:p>
        <w:p w14:paraId="77275D49" w14:textId="77777777" w:rsidR="00D10F00" w:rsidRDefault="00D10F00" w:rsidP="009A1CE0"/>
        <w:p w14:paraId="3C32ABDC" w14:textId="77777777" w:rsidR="009A1CE0" w:rsidRDefault="009A1CE0" w:rsidP="009A1CE0"/>
        <w:p w14:paraId="7EF7F7F3" w14:textId="77777777" w:rsidR="009A1CE0" w:rsidRDefault="009A1CE0" w:rsidP="009A1CE0"/>
        <w:p w14:paraId="09F02E1A" w14:textId="77777777" w:rsidR="00D10F00" w:rsidRDefault="00D10F00" w:rsidP="00FA5732">
          <w:pPr>
            <w:jc w:val="center"/>
          </w:pPr>
        </w:p>
        <w:p w14:paraId="5E2542A2" w14:textId="77777777" w:rsidR="00D10F00" w:rsidRDefault="00D10F00" w:rsidP="00FA5732">
          <w:pPr>
            <w:jc w:val="center"/>
          </w:pPr>
        </w:p>
        <w:p w14:paraId="567A1A9D" w14:textId="77777777" w:rsidR="00826CDC" w:rsidRDefault="00826CDC" w:rsidP="00826CDC">
          <w:pPr>
            <w:jc w:val="center"/>
          </w:pPr>
          <w:r>
            <w:rPr>
              <w:sz w:val="32"/>
              <w:szCs w:val="32"/>
            </w:rPr>
            <w:t>Ljubljana, 2019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l-SI"/>
        </w:rPr>
        <w:id w:val="-45187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5BEA1B" w14:textId="77777777" w:rsidR="00826CDC" w:rsidRPr="0034147A" w:rsidRDefault="0034147A">
          <w:pPr>
            <w:pStyle w:val="TOCHeading"/>
            <w:rPr>
              <w:sz w:val="40"/>
              <w:lang w:val="sl-SI"/>
            </w:rPr>
          </w:pPr>
          <w:r w:rsidRPr="0034147A">
            <w:rPr>
              <w:sz w:val="40"/>
              <w:lang w:val="sl-SI"/>
            </w:rPr>
            <w:t>Kazalo</w:t>
          </w:r>
        </w:p>
        <w:p w14:paraId="5230C4F4" w14:textId="77777777" w:rsidR="0034147A" w:rsidRDefault="00826CD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51772" w:history="1">
            <w:r w:rsidR="0034147A" w:rsidRPr="006C62ED">
              <w:rPr>
                <w:rStyle w:val="Hyperlink"/>
                <w:noProof/>
              </w:rPr>
              <w:t>Vprašanje</w:t>
            </w:r>
            <w:r w:rsidR="0034147A">
              <w:rPr>
                <w:noProof/>
                <w:webHidden/>
              </w:rPr>
              <w:tab/>
            </w:r>
            <w:r w:rsidR="0034147A">
              <w:rPr>
                <w:noProof/>
                <w:webHidden/>
              </w:rPr>
              <w:fldChar w:fldCharType="begin"/>
            </w:r>
            <w:r w:rsidR="0034147A">
              <w:rPr>
                <w:noProof/>
                <w:webHidden/>
              </w:rPr>
              <w:instrText xml:space="preserve"> PAGEREF _Toc23451772 \h </w:instrText>
            </w:r>
            <w:r w:rsidR="0034147A">
              <w:rPr>
                <w:noProof/>
                <w:webHidden/>
              </w:rPr>
            </w:r>
            <w:r w:rsidR="0034147A">
              <w:rPr>
                <w:noProof/>
                <w:webHidden/>
              </w:rPr>
              <w:fldChar w:fldCharType="separate"/>
            </w:r>
            <w:r w:rsidR="0034147A">
              <w:rPr>
                <w:noProof/>
                <w:webHidden/>
              </w:rPr>
              <w:t>2</w:t>
            </w:r>
            <w:r w:rsidR="0034147A">
              <w:rPr>
                <w:noProof/>
                <w:webHidden/>
              </w:rPr>
              <w:fldChar w:fldCharType="end"/>
            </w:r>
          </w:hyperlink>
        </w:p>
        <w:p w14:paraId="3400B8DB" w14:textId="77777777" w:rsidR="0034147A" w:rsidRDefault="008D42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23451773" w:history="1">
            <w:r w:rsidR="0034147A" w:rsidRPr="006C62ED">
              <w:rPr>
                <w:rStyle w:val="Hyperlink"/>
                <w:noProof/>
              </w:rPr>
              <w:t>Dodatna pravila</w:t>
            </w:r>
            <w:r w:rsidR="0034147A">
              <w:rPr>
                <w:noProof/>
                <w:webHidden/>
              </w:rPr>
              <w:tab/>
            </w:r>
            <w:r w:rsidR="0034147A">
              <w:rPr>
                <w:noProof/>
                <w:webHidden/>
              </w:rPr>
              <w:fldChar w:fldCharType="begin"/>
            </w:r>
            <w:r w:rsidR="0034147A">
              <w:rPr>
                <w:noProof/>
                <w:webHidden/>
              </w:rPr>
              <w:instrText xml:space="preserve"> PAGEREF _Toc23451773 \h </w:instrText>
            </w:r>
            <w:r w:rsidR="0034147A">
              <w:rPr>
                <w:noProof/>
                <w:webHidden/>
              </w:rPr>
            </w:r>
            <w:r w:rsidR="0034147A">
              <w:rPr>
                <w:noProof/>
                <w:webHidden/>
              </w:rPr>
              <w:fldChar w:fldCharType="separate"/>
            </w:r>
            <w:r w:rsidR="0034147A">
              <w:rPr>
                <w:noProof/>
                <w:webHidden/>
              </w:rPr>
              <w:t>2</w:t>
            </w:r>
            <w:r w:rsidR="0034147A">
              <w:rPr>
                <w:noProof/>
                <w:webHidden/>
              </w:rPr>
              <w:fldChar w:fldCharType="end"/>
            </w:r>
          </w:hyperlink>
        </w:p>
        <w:p w14:paraId="1AC078D6" w14:textId="77777777" w:rsidR="0034147A" w:rsidRDefault="008D422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23451774" w:history="1">
            <w:r w:rsidR="0034147A" w:rsidRPr="006C62ED">
              <w:rPr>
                <w:rStyle w:val="Hyperlink"/>
                <w:noProof/>
              </w:rPr>
              <w:t>Ideja rešitve</w:t>
            </w:r>
            <w:r w:rsidR="0034147A">
              <w:rPr>
                <w:noProof/>
                <w:webHidden/>
              </w:rPr>
              <w:tab/>
            </w:r>
            <w:r w:rsidR="0034147A">
              <w:rPr>
                <w:noProof/>
                <w:webHidden/>
              </w:rPr>
              <w:fldChar w:fldCharType="begin"/>
            </w:r>
            <w:r w:rsidR="0034147A">
              <w:rPr>
                <w:noProof/>
                <w:webHidden/>
              </w:rPr>
              <w:instrText xml:space="preserve"> PAGEREF _Toc23451774 \h </w:instrText>
            </w:r>
            <w:r w:rsidR="0034147A">
              <w:rPr>
                <w:noProof/>
                <w:webHidden/>
              </w:rPr>
            </w:r>
            <w:r w:rsidR="0034147A">
              <w:rPr>
                <w:noProof/>
                <w:webHidden/>
              </w:rPr>
              <w:fldChar w:fldCharType="separate"/>
            </w:r>
            <w:r w:rsidR="0034147A">
              <w:rPr>
                <w:noProof/>
                <w:webHidden/>
              </w:rPr>
              <w:t>2</w:t>
            </w:r>
            <w:r w:rsidR="0034147A">
              <w:rPr>
                <w:noProof/>
                <w:webHidden/>
              </w:rPr>
              <w:fldChar w:fldCharType="end"/>
            </w:r>
          </w:hyperlink>
        </w:p>
        <w:p w14:paraId="64E863F6" w14:textId="77777777" w:rsidR="0034147A" w:rsidRDefault="008D422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23451775" w:history="1">
            <w:r w:rsidR="0034147A" w:rsidRPr="006C62ED">
              <w:rPr>
                <w:rStyle w:val="Hyperlink"/>
                <w:noProof/>
              </w:rPr>
              <w:t>Robni primeri</w:t>
            </w:r>
            <w:r w:rsidR="0034147A">
              <w:rPr>
                <w:noProof/>
                <w:webHidden/>
              </w:rPr>
              <w:tab/>
            </w:r>
            <w:r w:rsidR="0034147A">
              <w:rPr>
                <w:noProof/>
                <w:webHidden/>
              </w:rPr>
              <w:fldChar w:fldCharType="begin"/>
            </w:r>
            <w:r w:rsidR="0034147A">
              <w:rPr>
                <w:noProof/>
                <w:webHidden/>
              </w:rPr>
              <w:instrText xml:space="preserve"> PAGEREF _Toc23451775 \h </w:instrText>
            </w:r>
            <w:r w:rsidR="0034147A">
              <w:rPr>
                <w:noProof/>
                <w:webHidden/>
              </w:rPr>
            </w:r>
            <w:r w:rsidR="0034147A">
              <w:rPr>
                <w:noProof/>
                <w:webHidden/>
              </w:rPr>
              <w:fldChar w:fldCharType="separate"/>
            </w:r>
            <w:r w:rsidR="0034147A">
              <w:rPr>
                <w:noProof/>
                <w:webHidden/>
              </w:rPr>
              <w:t>5</w:t>
            </w:r>
            <w:r w:rsidR="0034147A">
              <w:rPr>
                <w:noProof/>
                <w:webHidden/>
              </w:rPr>
              <w:fldChar w:fldCharType="end"/>
            </w:r>
          </w:hyperlink>
        </w:p>
        <w:p w14:paraId="424FB360" w14:textId="77777777" w:rsidR="0034147A" w:rsidRDefault="008D42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23451776" w:history="1">
            <w:r w:rsidR="0034147A" w:rsidRPr="006C62ED">
              <w:rPr>
                <w:rStyle w:val="Hyperlink"/>
                <w:noProof/>
              </w:rPr>
              <w:t>Negativen k</w:t>
            </w:r>
            <w:r w:rsidR="0034147A">
              <w:rPr>
                <w:noProof/>
                <w:webHidden/>
              </w:rPr>
              <w:tab/>
            </w:r>
            <w:r w:rsidR="0034147A">
              <w:rPr>
                <w:noProof/>
                <w:webHidden/>
              </w:rPr>
              <w:fldChar w:fldCharType="begin"/>
            </w:r>
            <w:r w:rsidR="0034147A">
              <w:rPr>
                <w:noProof/>
                <w:webHidden/>
              </w:rPr>
              <w:instrText xml:space="preserve"> PAGEREF _Toc23451776 \h </w:instrText>
            </w:r>
            <w:r w:rsidR="0034147A">
              <w:rPr>
                <w:noProof/>
                <w:webHidden/>
              </w:rPr>
            </w:r>
            <w:r w:rsidR="0034147A">
              <w:rPr>
                <w:noProof/>
                <w:webHidden/>
              </w:rPr>
              <w:fldChar w:fldCharType="separate"/>
            </w:r>
            <w:r w:rsidR="0034147A">
              <w:rPr>
                <w:noProof/>
                <w:webHidden/>
              </w:rPr>
              <w:t>5</w:t>
            </w:r>
            <w:r w:rsidR="0034147A">
              <w:rPr>
                <w:noProof/>
                <w:webHidden/>
              </w:rPr>
              <w:fldChar w:fldCharType="end"/>
            </w:r>
          </w:hyperlink>
        </w:p>
        <w:p w14:paraId="06A15002" w14:textId="77777777" w:rsidR="0034147A" w:rsidRDefault="008D42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23451777" w:history="1">
            <w:r w:rsidR="0034147A" w:rsidRPr="006C62ED">
              <w:rPr>
                <w:rStyle w:val="Hyperlink"/>
                <w:noProof/>
              </w:rPr>
              <w:t>K večji od dolžine vrste</w:t>
            </w:r>
            <w:r w:rsidR="0034147A">
              <w:rPr>
                <w:noProof/>
                <w:webHidden/>
              </w:rPr>
              <w:tab/>
            </w:r>
            <w:r w:rsidR="0034147A">
              <w:rPr>
                <w:noProof/>
                <w:webHidden/>
              </w:rPr>
              <w:fldChar w:fldCharType="begin"/>
            </w:r>
            <w:r w:rsidR="0034147A">
              <w:rPr>
                <w:noProof/>
                <w:webHidden/>
              </w:rPr>
              <w:instrText xml:space="preserve"> PAGEREF _Toc23451777 \h </w:instrText>
            </w:r>
            <w:r w:rsidR="0034147A">
              <w:rPr>
                <w:noProof/>
                <w:webHidden/>
              </w:rPr>
            </w:r>
            <w:r w:rsidR="0034147A">
              <w:rPr>
                <w:noProof/>
                <w:webHidden/>
              </w:rPr>
              <w:fldChar w:fldCharType="separate"/>
            </w:r>
            <w:r w:rsidR="0034147A">
              <w:rPr>
                <w:noProof/>
                <w:webHidden/>
              </w:rPr>
              <w:t>5</w:t>
            </w:r>
            <w:r w:rsidR="0034147A">
              <w:rPr>
                <w:noProof/>
                <w:webHidden/>
              </w:rPr>
              <w:fldChar w:fldCharType="end"/>
            </w:r>
          </w:hyperlink>
        </w:p>
        <w:p w14:paraId="7586FFF1" w14:textId="77777777" w:rsidR="0034147A" w:rsidRDefault="008D42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23451778" w:history="1">
            <w:r w:rsidR="0034147A" w:rsidRPr="006C62ED">
              <w:rPr>
                <w:rStyle w:val="Hyperlink"/>
                <w:noProof/>
              </w:rPr>
              <w:t>Prazna vrsta in k večji od 0</w:t>
            </w:r>
            <w:r w:rsidR="0034147A">
              <w:rPr>
                <w:noProof/>
                <w:webHidden/>
              </w:rPr>
              <w:tab/>
            </w:r>
            <w:r w:rsidR="0034147A">
              <w:rPr>
                <w:noProof/>
                <w:webHidden/>
              </w:rPr>
              <w:fldChar w:fldCharType="begin"/>
            </w:r>
            <w:r w:rsidR="0034147A">
              <w:rPr>
                <w:noProof/>
                <w:webHidden/>
              </w:rPr>
              <w:instrText xml:space="preserve"> PAGEREF _Toc23451778 \h </w:instrText>
            </w:r>
            <w:r w:rsidR="0034147A">
              <w:rPr>
                <w:noProof/>
                <w:webHidden/>
              </w:rPr>
            </w:r>
            <w:r w:rsidR="0034147A">
              <w:rPr>
                <w:noProof/>
                <w:webHidden/>
              </w:rPr>
              <w:fldChar w:fldCharType="separate"/>
            </w:r>
            <w:r w:rsidR="0034147A">
              <w:rPr>
                <w:noProof/>
                <w:webHidden/>
              </w:rPr>
              <w:t>5</w:t>
            </w:r>
            <w:r w:rsidR="0034147A">
              <w:rPr>
                <w:noProof/>
                <w:webHidden/>
              </w:rPr>
              <w:fldChar w:fldCharType="end"/>
            </w:r>
          </w:hyperlink>
        </w:p>
        <w:p w14:paraId="5715A8A0" w14:textId="77777777" w:rsidR="0034147A" w:rsidRDefault="008D422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23451779" w:history="1">
            <w:r w:rsidR="0034147A" w:rsidRPr="006C62ED">
              <w:rPr>
                <w:rStyle w:val="Hyperlink"/>
                <w:noProof/>
              </w:rPr>
              <w:t>Izogib napakam in nesmiselnim podatkom</w:t>
            </w:r>
            <w:r w:rsidR="0034147A">
              <w:rPr>
                <w:noProof/>
                <w:webHidden/>
              </w:rPr>
              <w:tab/>
            </w:r>
            <w:r w:rsidR="0034147A">
              <w:rPr>
                <w:noProof/>
                <w:webHidden/>
              </w:rPr>
              <w:fldChar w:fldCharType="begin"/>
            </w:r>
            <w:r w:rsidR="0034147A">
              <w:rPr>
                <w:noProof/>
                <w:webHidden/>
              </w:rPr>
              <w:instrText xml:space="preserve"> PAGEREF _Toc23451779 \h </w:instrText>
            </w:r>
            <w:r w:rsidR="0034147A">
              <w:rPr>
                <w:noProof/>
                <w:webHidden/>
              </w:rPr>
            </w:r>
            <w:r w:rsidR="0034147A">
              <w:rPr>
                <w:noProof/>
                <w:webHidden/>
              </w:rPr>
              <w:fldChar w:fldCharType="separate"/>
            </w:r>
            <w:r w:rsidR="0034147A">
              <w:rPr>
                <w:noProof/>
                <w:webHidden/>
              </w:rPr>
              <w:t>5</w:t>
            </w:r>
            <w:r w:rsidR="0034147A">
              <w:rPr>
                <w:noProof/>
                <w:webHidden/>
              </w:rPr>
              <w:fldChar w:fldCharType="end"/>
            </w:r>
          </w:hyperlink>
        </w:p>
        <w:p w14:paraId="74F2E780" w14:textId="77777777" w:rsidR="0034147A" w:rsidRDefault="008D422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23451780" w:history="1">
            <w:r w:rsidR="0034147A" w:rsidRPr="006C62ED">
              <w:rPr>
                <w:rStyle w:val="Hyperlink"/>
                <w:noProof/>
              </w:rPr>
              <w:t>Viri</w:t>
            </w:r>
            <w:r w:rsidR="0034147A">
              <w:rPr>
                <w:noProof/>
                <w:webHidden/>
              </w:rPr>
              <w:tab/>
            </w:r>
            <w:r w:rsidR="0034147A">
              <w:rPr>
                <w:noProof/>
                <w:webHidden/>
              </w:rPr>
              <w:fldChar w:fldCharType="begin"/>
            </w:r>
            <w:r w:rsidR="0034147A">
              <w:rPr>
                <w:noProof/>
                <w:webHidden/>
              </w:rPr>
              <w:instrText xml:space="preserve"> PAGEREF _Toc23451780 \h </w:instrText>
            </w:r>
            <w:r w:rsidR="0034147A">
              <w:rPr>
                <w:noProof/>
                <w:webHidden/>
              </w:rPr>
            </w:r>
            <w:r w:rsidR="0034147A">
              <w:rPr>
                <w:noProof/>
                <w:webHidden/>
              </w:rPr>
              <w:fldChar w:fldCharType="separate"/>
            </w:r>
            <w:r w:rsidR="0034147A">
              <w:rPr>
                <w:noProof/>
                <w:webHidden/>
              </w:rPr>
              <w:t>6</w:t>
            </w:r>
            <w:r w:rsidR="0034147A">
              <w:rPr>
                <w:noProof/>
                <w:webHidden/>
              </w:rPr>
              <w:fldChar w:fldCharType="end"/>
            </w:r>
          </w:hyperlink>
        </w:p>
        <w:p w14:paraId="25A8107D" w14:textId="77777777" w:rsidR="00826CDC" w:rsidRDefault="00826CDC">
          <w:r>
            <w:rPr>
              <w:b/>
              <w:bCs/>
              <w:noProof/>
            </w:rPr>
            <w:fldChar w:fldCharType="end"/>
          </w:r>
        </w:p>
      </w:sdtContent>
    </w:sdt>
    <w:p w14:paraId="3B8D4FF8" w14:textId="77777777" w:rsidR="00826CDC" w:rsidRPr="00826CDC" w:rsidRDefault="00826CDC" w:rsidP="00826CDC">
      <w:pPr>
        <w:rPr>
          <w:sz w:val="32"/>
          <w:szCs w:val="32"/>
        </w:rPr>
      </w:pPr>
      <w:r>
        <w:br w:type="page"/>
      </w:r>
    </w:p>
    <w:p w14:paraId="3741BEA7" w14:textId="77777777" w:rsidR="00826CDC" w:rsidRDefault="00826CDC" w:rsidP="0072225C">
      <w:pPr>
        <w:pStyle w:val="Heading1"/>
        <w:rPr>
          <w:sz w:val="40"/>
        </w:rPr>
      </w:pPr>
      <w:bookmarkStart w:id="2" w:name="_Toc23451772"/>
      <w:del w:id="3" w:author="Matija Lokar" w:date="2019-11-03T11:14:00Z">
        <w:r w:rsidRPr="00592565" w:rsidDel="00743BBE">
          <w:rPr>
            <w:sz w:val="40"/>
          </w:rPr>
          <w:lastRenderedPageBreak/>
          <w:delText>Vprašanje</w:delText>
        </w:r>
      </w:del>
      <w:bookmarkEnd w:id="2"/>
      <w:ins w:id="4" w:author="Matija Lokar" w:date="2019-11-03T11:14:00Z">
        <w:r w:rsidR="00743BBE">
          <w:rPr>
            <w:sz w:val="40"/>
          </w:rPr>
          <w:t>Problem</w:t>
        </w:r>
      </w:ins>
    </w:p>
    <w:p w14:paraId="703BD32C" w14:textId="77777777" w:rsidR="00F27142" w:rsidRPr="0072225C" w:rsidRDefault="00F27142" w:rsidP="0072225C"/>
    <w:p w14:paraId="42213C44" w14:textId="77777777" w:rsidR="00ED23FC" w:rsidRDefault="00ED23FC" w:rsidP="00826CDC">
      <w:pPr>
        <w:rPr>
          <w:sz w:val="24"/>
          <w:szCs w:val="24"/>
        </w:rPr>
      </w:pPr>
      <w:commentRangeStart w:id="5"/>
      <w:del w:id="6" w:author="Matija Lokar" w:date="2019-11-03T11:01:00Z">
        <w:r w:rsidDel="00CB20F4">
          <w:rPr>
            <w:sz w:val="24"/>
            <w:szCs w:val="24"/>
          </w:rPr>
          <w:delText xml:space="preserve">V </w:delText>
        </w:r>
      </w:del>
      <w:ins w:id="7" w:author="Matija Lokar" w:date="2019-11-03T11:01:00Z">
        <w:r w:rsidR="00CB20F4">
          <w:rPr>
            <w:sz w:val="24"/>
            <w:szCs w:val="24"/>
          </w:rPr>
          <w:t xml:space="preserve">Na </w:t>
        </w:r>
      </w:ins>
      <w:r>
        <w:rPr>
          <w:sz w:val="24"/>
          <w:szCs w:val="24"/>
        </w:rPr>
        <w:t>naslednjih straneh bo prikazan eden iz med načinov</w:t>
      </w:r>
      <w:ins w:id="8" w:author="Matija Lokar" w:date="2019-11-03T11:01:00Z">
        <w:r w:rsidR="00CB20F4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kako obrniti prvih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sz w:val="24"/>
          <w:szCs w:val="24"/>
        </w:rPr>
        <w:t xml:space="preserve"> elementov v neki vrsti. Program bo za parametre dobil neko vrsto in pa število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sz w:val="24"/>
          <w:szCs w:val="24"/>
        </w:rPr>
        <w:t>, vrniti pa mora isto vrsto</w:t>
      </w:r>
      <w:ins w:id="9" w:author="Matija Lokar" w:date="2019-11-03T11:07:00Z">
        <w:r w:rsidR="00743BBE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v kateri je prvih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sz w:val="24"/>
          <w:szCs w:val="24"/>
        </w:rPr>
        <w:t xml:space="preserve"> elementov v obratnem vrstnem redu.</w:t>
      </w:r>
      <w:commentRangeEnd w:id="5"/>
      <w:r w:rsidR="00743BBE">
        <w:rPr>
          <w:rStyle w:val="CommentReference"/>
        </w:rPr>
        <w:commentReference w:id="5"/>
      </w:r>
    </w:p>
    <w:p w14:paraId="1011CB28" w14:textId="77777777" w:rsidR="0072225C" w:rsidRPr="00707205" w:rsidRDefault="0072225C" w:rsidP="00826CDC">
      <w:pPr>
        <w:rPr>
          <w:szCs w:val="24"/>
        </w:rPr>
      </w:pPr>
    </w:p>
    <w:p w14:paraId="15AB77D4" w14:textId="77777777" w:rsidR="0072225C" w:rsidRPr="00707205" w:rsidRDefault="00826CDC" w:rsidP="00707205">
      <w:pPr>
        <w:pStyle w:val="Heading2"/>
        <w:rPr>
          <w:sz w:val="32"/>
        </w:rPr>
      </w:pPr>
      <w:bookmarkStart w:id="10" w:name="_Toc23451773"/>
      <w:r w:rsidRPr="00592565">
        <w:rPr>
          <w:sz w:val="32"/>
        </w:rPr>
        <w:t xml:space="preserve">Dodatna </w:t>
      </w:r>
      <w:commentRangeStart w:id="11"/>
      <w:r w:rsidRPr="00592565">
        <w:rPr>
          <w:sz w:val="32"/>
        </w:rPr>
        <w:t>pravila</w:t>
      </w:r>
      <w:bookmarkEnd w:id="10"/>
      <w:commentRangeEnd w:id="11"/>
      <w:r w:rsidR="00743BBE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</w:p>
    <w:p w14:paraId="6E20BFA1" w14:textId="77777777" w:rsidR="001D69CF" w:rsidRDefault="00D159F5" w:rsidP="00826CDC">
      <w:pPr>
        <w:rPr>
          <w:sz w:val="24"/>
          <w:szCs w:val="24"/>
        </w:rPr>
      </w:pPr>
      <w:r>
        <w:rPr>
          <w:sz w:val="24"/>
          <w:szCs w:val="24"/>
        </w:rPr>
        <w:t>Pri nalogi</w:t>
      </w:r>
      <w:r w:rsidR="001D69CF">
        <w:rPr>
          <w:sz w:val="24"/>
          <w:szCs w:val="24"/>
        </w:rPr>
        <w:t xml:space="preserve"> ima</w:t>
      </w:r>
      <w:r>
        <w:rPr>
          <w:sz w:val="24"/>
          <w:szCs w:val="24"/>
        </w:rPr>
        <w:t>mo</w:t>
      </w:r>
      <w:r w:rsidR="001D69CF">
        <w:rPr>
          <w:sz w:val="24"/>
          <w:szCs w:val="24"/>
        </w:rPr>
        <w:t xml:space="preserve"> tudi eno dodatno pravilo in sicer na vrsti </w:t>
      </w:r>
      <w:commentRangeStart w:id="12"/>
      <w:r w:rsidR="001D69CF">
        <w:rPr>
          <w:sz w:val="24"/>
          <w:szCs w:val="24"/>
        </w:rPr>
        <w:t>lahko uporabljamo samo naslednje metode:</w:t>
      </w:r>
      <w:commentRangeEnd w:id="12"/>
      <w:r w:rsidR="00D15D9C">
        <w:rPr>
          <w:rStyle w:val="CommentReference"/>
        </w:rPr>
        <w:commentReference w:id="12"/>
      </w:r>
    </w:p>
    <w:p w14:paraId="7964657E" w14:textId="77777777" w:rsidR="001D69CF" w:rsidRDefault="001D69CF" w:rsidP="001D69C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2565">
        <w:rPr>
          <w:b/>
          <w:sz w:val="24"/>
          <w:szCs w:val="24"/>
        </w:rPr>
        <w:t>vstavi(x)</w:t>
      </w:r>
      <w:r>
        <w:rPr>
          <w:sz w:val="24"/>
          <w:szCs w:val="24"/>
        </w:rPr>
        <w:t>: Vstavi element x na konec vrste</w:t>
      </w:r>
    </w:p>
    <w:p w14:paraId="1B968318" w14:textId="77777777" w:rsidR="001D69CF" w:rsidRDefault="001D69CF" w:rsidP="001D69C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2565">
        <w:rPr>
          <w:b/>
          <w:sz w:val="24"/>
          <w:szCs w:val="24"/>
        </w:rPr>
        <w:t>izbrisi()</w:t>
      </w:r>
      <w:r>
        <w:rPr>
          <w:sz w:val="24"/>
          <w:szCs w:val="24"/>
        </w:rPr>
        <w:t>: Odstrani element iz vrste</w:t>
      </w:r>
    </w:p>
    <w:p w14:paraId="782FEDFB" w14:textId="77777777" w:rsidR="001D69CF" w:rsidRDefault="001D69CF" w:rsidP="001D69C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2565">
        <w:rPr>
          <w:b/>
          <w:sz w:val="24"/>
          <w:szCs w:val="24"/>
        </w:rPr>
        <w:t>velikost()</w:t>
      </w:r>
      <w:r>
        <w:rPr>
          <w:sz w:val="24"/>
          <w:szCs w:val="24"/>
        </w:rPr>
        <w:t>: Vrne število elementov v vrsti</w:t>
      </w:r>
    </w:p>
    <w:p w14:paraId="61C9B436" w14:textId="77777777" w:rsidR="001D69CF" w:rsidRDefault="001D69CF" w:rsidP="001D69C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2565">
        <w:rPr>
          <w:b/>
          <w:sz w:val="24"/>
          <w:szCs w:val="24"/>
        </w:rPr>
        <w:t>prvi()</w:t>
      </w:r>
      <w:r>
        <w:rPr>
          <w:sz w:val="24"/>
          <w:szCs w:val="24"/>
        </w:rPr>
        <w:t>: Vrne prvi element v vrsti</w:t>
      </w:r>
    </w:p>
    <w:p w14:paraId="1213698A" w14:textId="77777777" w:rsidR="001D69CF" w:rsidRDefault="00D159F5" w:rsidP="001D69CF">
      <w:pPr>
        <w:rPr>
          <w:sz w:val="24"/>
          <w:szCs w:val="24"/>
        </w:rPr>
      </w:pPr>
      <w:r>
        <w:rPr>
          <w:sz w:val="24"/>
          <w:szCs w:val="24"/>
        </w:rPr>
        <w:t>Sedaj</w:t>
      </w:r>
      <w:r w:rsidR="001D69CF">
        <w:rPr>
          <w:sz w:val="24"/>
          <w:szCs w:val="24"/>
        </w:rPr>
        <w:t>, ko poznamo našo nalogo in pravila, se lahko lotimo ideje.</w:t>
      </w:r>
    </w:p>
    <w:p w14:paraId="0DC49885" w14:textId="77777777" w:rsidR="00D15D9C" w:rsidRDefault="00D15D9C" w:rsidP="00D15D9C">
      <w:pPr>
        <w:pStyle w:val="Heading1"/>
        <w:rPr>
          <w:ins w:id="13" w:author="Matija Lokar" w:date="2019-11-03T11:18:00Z"/>
          <w:sz w:val="40"/>
        </w:rPr>
      </w:pPr>
      <w:ins w:id="14" w:author="Matija Lokar" w:date="2019-11-03T11:18:00Z">
        <w:r>
          <w:rPr>
            <w:sz w:val="40"/>
          </w:rPr>
          <w:t>Primeri</w:t>
        </w:r>
      </w:ins>
    </w:p>
    <w:p w14:paraId="4A1BE16F" w14:textId="77777777" w:rsidR="00D15D9C" w:rsidRDefault="00D15D9C">
      <w:pPr>
        <w:rPr>
          <w:ins w:id="15" w:author="Matija Lokar" w:date="2019-11-03T11:18:00Z"/>
        </w:rPr>
        <w:pPrChange w:id="16" w:author="Matija Lokar" w:date="2019-11-03T11:18:00Z">
          <w:pPr>
            <w:pStyle w:val="Heading1"/>
          </w:pPr>
        </w:pPrChange>
      </w:pPr>
      <w:ins w:id="17" w:author="Matija Lokar" w:date="2019-11-03T11:18:00Z">
        <w:r>
          <w:t xml:space="preserve">Oglejmo si nekaj primerov. Vrsta je narisana tako, da je njen začetek na levi. </w:t>
        </w:r>
      </w:ins>
    </w:p>
    <w:p w14:paraId="2AA4453A" w14:textId="77777777" w:rsidR="00D15D9C" w:rsidRDefault="00D15D9C">
      <w:pPr>
        <w:rPr>
          <w:ins w:id="18" w:author="Matija Lokar" w:date="2019-11-03T11:18:00Z"/>
        </w:rPr>
        <w:pPrChange w:id="19" w:author="Matija Lokar" w:date="2019-11-03T11:18:00Z">
          <w:pPr>
            <w:pStyle w:val="Heading1"/>
          </w:pPr>
        </w:pPrChange>
      </w:pPr>
    </w:p>
    <w:p w14:paraId="7B009D1B" w14:textId="77777777" w:rsidR="00D15D9C" w:rsidRPr="00D15D9C" w:rsidRDefault="00D15D9C">
      <w:pPr>
        <w:rPr>
          <w:ins w:id="20" w:author="Matija Lokar" w:date="2019-11-03T11:18:00Z"/>
          <w:rPrChange w:id="21" w:author="Matija Lokar" w:date="2019-11-03T11:18:00Z">
            <w:rPr>
              <w:ins w:id="22" w:author="Matija Lokar" w:date="2019-11-03T11:18:00Z"/>
              <w:sz w:val="40"/>
            </w:rPr>
          </w:rPrChange>
        </w:rPr>
        <w:pPrChange w:id="23" w:author="Matija Lokar" w:date="2019-11-03T11:18:00Z">
          <w:pPr>
            <w:pStyle w:val="Heading1"/>
          </w:pPr>
        </w:pPrChange>
      </w:pPr>
      <w:ins w:id="24" w:author="Matija Lokar" w:date="2019-11-03T11:19:00Z">
        <w:r>
          <w:rPr>
            <w:noProof/>
            <w:sz w:val="24"/>
            <w:lang w:eastAsia="sl-SI"/>
          </w:rPr>
          <mc:AlternateContent>
            <mc:Choice Requires="wps">
              <w:drawing>
                <wp:anchor distT="0" distB="0" distL="114300" distR="114300" simplePos="0" relativeHeight="251718656" behindDoc="0" locked="0" layoutInCell="1" allowOverlap="1" wp14:anchorId="4E9F434C" wp14:editId="4EE589F5">
                  <wp:simplePos x="0" y="0"/>
                  <wp:positionH relativeFrom="column">
                    <wp:posOffset>2281555</wp:posOffset>
                  </wp:positionH>
                  <wp:positionV relativeFrom="paragraph">
                    <wp:posOffset>905510</wp:posOffset>
                  </wp:positionV>
                  <wp:extent cx="171450" cy="333375"/>
                  <wp:effectExtent l="19050" t="0" r="19050" b="47625"/>
                  <wp:wrapNone/>
                  <wp:docPr id="6" name="Down Arrow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1450" cy="3333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EECC89F"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6" o:spid="_x0000_s1026" type="#_x0000_t67" style="position:absolute;margin-left:179.65pt;margin-top:71.3pt;width:13.5pt;height:2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" adj="16046" fillcolor="#ed7d31 [3205]" strokecolor="#823b0b [1605]" strokeweight="1pt"/>
              </w:pict>
            </mc:Fallback>
          </mc:AlternateContent>
        </w:r>
      </w:ins>
      <w:ins w:id="25" w:author="Matija Lokar" w:date="2019-11-03T11:18:00Z">
        <w:r>
          <w:rPr>
            <w:noProof/>
            <w:sz w:val="24"/>
            <w:lang w:eastAsia="sl-SI"/>
          </w:rPr>
          <w:drawing>
            <wp:inline distT="0" distB="0" distL="0" distR="0" wp14:anchorId="56EA638E" wp14:editId="78FA1979">
              <wp:extent cx="5638800" cy="790575"/>
              <wp:effectExtent l="0" t="0" r="0" b="952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149"/>
                      <a:stretch/>
                    </pic:blipFill>
                    <pic:spPr bwMode="auto">
                      <a:xfrm>
                        <a:off x="0" y="0"/>
                        <a:ext cx="563880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198093F" w14:textId="77777777" w:rsidR="001D69CF" w:rsidRPr="00707205" w:rsidRDefault="001D69CF" w:rsidP="001D69CF">
      <w:pPr>
        <w:rPr>
          <w:szCs w:val="24"/>
        </w:rPr>
      </w:pPr>
    </w:p>
    <w:p w14:paraId="20A79A38" w14:textId="77777777" w:rsidR="00D15D9C" w:rsidRDefault="00D15D9C" w:rsidP="00707205">
      <w:pPr>
        <w:pStyle w:val="Heading1"/>
        <w:rPr>
          <w:ins w:id="26" w:author="Matija Lokar" w:date="2019-11-03T11:19:00Z"/>
          <w:sz w:val="40"/>
        </w:rPr>
      </w:pPr>
      <w:bookmarkStart w:id="27" w:name="_Toc23451774"/>
      <w:moveToRangeStart w:id="28" w:author="Matija Lokar" w:date="2019-11-03T11:19:00Z" w:name="move23672379"/>
      <w:moveTo w:id="29" w:author="Matija Lokar" w:date="2019-11-03T11:19:00Z">
        <w:r>
          <w:rPr>
            <w:noProof/>
            <w:lang w:eastAsia="sl-SI"/>
          </w:rPr>
          <w:drawing>
            <wp:inline distT="0" distB="0" distL="0" distR="0" wp14:anchorId="2DB01D76" wp14:editId="5866FDED">
              <wp:extent cx="5486400" cy="799343"/>
              <wp:effectExtent l="0" t="0" r="0" b="127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7993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To>
      <w:moveToRangeEnd w:id="28"/>
    </w:p>
    <w:p w14:paraId="58D41223" w14:textId="77777777" w:rsidR="00D15D9C" w:rsidRPr="00D15D9C" w:rsidRDefault="00D15D9C" w:rsidP="00707205">
      <w:pPr>
        <w:pStyle w:val="Heading1"/>
        <w:rPr>
          <w:ins w:id="30" w:author="Matija Lokar" w:date="2019-11-03T11:19:00Z"/>
          <w:rFonts w:asciiTheme="minorHAnsi" w:eastAsiaTheme="minorHAnsi" w:hAnsiTheme="minorHAnsi" w:cstheme="minorBidi"/>
          <w:color w:val="auto"/>
          <w:sz w:val="22"/>
          <w:szCs w:val="22"/>
          <w:rPrChange w:id="31" w:author="Matija Lokar" w:date="2019-11-03T11:22:00Z">
            <w:rPr>
              <w:ins w:id="32" w:author="Matija Lokar" w:date="2019-11-03T11:19:00Z"/>
              <w:sz w:val="40"/>
            </w:rPr>
          </w:rPrChange>
        </w:rPr>
      </w:pPr>
      <w:ins w:id="33" w:author="Matija Lokar" w:date="2019-11-03T11:19:00Z">
        <w:r w:rsidRPr="00D15D9C">
          <w:rPr>
            <w:rFonts w:asciiTheme="minorHAnsi" w:eastAsiaTheme="minorHAnsi" w:hAnsiTheme="minorHAnsi" w:cstheme="minorBidi"/>
            <w:color w:val="auto"/>
            <w:sz w:val="22"/>
            <w:szCs w:val="22"/>
            <w:rPrChange w:id="34" w:author="Matija Lokar" w:date="2019-11-03T11:22:00Z">
              <w:rPr>
                <w:sz w:val="40"/>
              </w:rPr>
            </w:rPrChange>
          </w:rPr>
          <w:t xml:space="preserve">Tu bi dal potem še </w:t>
        </w:r>
      </w:ins>
      <w:ins w:id="35" w:author="Matija Lokar" w:date="2019-11-03T11:20:00Z">
        <w:r w:rsidRPr="00D15D9C">
          <w:rPr>
            <w:rFonts w:asciiTheme="minorHAnsi" w:eastAsiaTheme="minorHAnsi" w:hAnsiTheme="minorHAnsi" w:cstheme="minorBidi"/>
            <w:color w:val="auto"/>
            <w:sz w:val="22"/>
            <w:szCs w:val="22"/>
            <w:rPrChange w:id="36" w:author="Matija Lokar" w:date="2019-11-03T11:22:00Z">
              <w:rPr>
                <w:sz w:val="40"/>
              </w:rPr>
            </w:rPrChange>
          </w:rPr>
          <w:t>denimo primer, ko je k enak velikosti vrste (ko obrnemo celo vrsto) in primer, ko je k == 1 (ko vrsta ostane enak).</w:t>
        </w:r>
      </w:ins>
    </w:p>
    <w:p w14:paraId="5AC8A09B" w14:textId="77777777" w:rsidR="00D15D9C" w:rsidRDefault="00D15D9C" w:rsidP="00707205">
      <w:pPr>
        <w:pStyle w:val="Heading1"/>
        <w:rPr>
          <w:ins w:id="37" w:author="Matija Lokar" w:date="2019-11-03T11:19:00Z"/>
          <w:sz w:val="40"/>
        </w:rPr>
      </w:pPr>
    </w:p>
    <w:p w14:paraId="5DC6369E" w14:textId="77777777" w:rsidR="001D69CF" w:rsidRDefault="001D69CF" w:rsidP="00707205">
      <w:pPr>
        <w:pStyle w:val="Heading1"/>
        <w:rPr>
          <w:sz w:val="40"/>
        </w:rPr>
      </w:pPr>
      <w:r w:rsidRPr="00592565">
        <w:rPr>
          <w:sz w:val="40"/>
        </w:rPr>
        <w:t>Ideja</w:t>
      </w:r>
      <w:r w:rsidR="00707205">
        <w:rPr>
          <w:sz w:val="40"/>
        </w:rPr>
        <w:t xml:space="preserve"> rešitve</w:t>
      </w:r>
      <w:bookmarkEnd w:id="27"/>
    </w:p>
    <w:p w14:paraId="182A4336" w14:textId="77777777" w:rsidR="0008496F" w:rsidRDefault="0008496F" w:rsidP="0008496F">
      <w:pPr>
        <w:rPr>
          <w:ins w:id="38" w:author="Matija Lokar" w:date="2019-11-03T11:22:00Z"/>
        </w:rPr>
      </w:pPr>
    </w:p>
    <w:p w14:paraId="2861331A" w14:textId="77777777" w:rsidR="00CC4C60" w:rsidRDefault="00D15D9C" w:rsidP="0008496F">
      <w:pPr>
        <w:rPr>
          <w:ins w:id="39" w:author="Matija Lokar" w:date="2019-11-03T11:31:00Z"/>
        </w:rPr>
      </w:pPr>
      <w:ins w:id="40" w:author="Matija Lokar" w:date="2019-11-03T11:22:00Z">
        <w:r>
          <w:t>Tu res napišemo idejo. Najprej povemo, v čem je težava --- k elementov moramo najprej odstraniti iz vrste, potem pa jih dodati na</w:t>
        </w:r>
      </w:ins>
      <w:ins w:id="41" w:author="Matija Lokar" w:date="2019-11-03T11:24:00Z">
        <w:r>
          <w:t>zaj</w:t>
        </w:r>
      </w:ins>
      <w:ins w:id="42" w:author="Matija Lokar" w:date="2019-11-03T11:22:00Z">
        <w:r>
          <w:t xml:space="preserve">, a </w:t>
        </w:r>
      </w:ins>
      <w:ins w:id="43" w:author="Matija Lokar" w:date="2019-11-03T11:23:00Z">
        <w:r>
          <w:t>v obratnem vrstnem redu</w:t>
        </w:r>
      </w:ins>
      <w:ins w:id="44" w:author="Matija Lokar" w:date="2019-11-03T11:22:00Z">
        <w:r w:rsidR="00CC4C60">
          <w:t xml:space="preserve"> </w:t>
        </w:r>
      </w:ins>
      <w:ins w:id="45" w:author="Matija Lokar" w:date="2019-11-03T11:30:00Z">
        <w:r w:rsidR="00CC4C60">
          <w:t xml:space="preserve">in na začetek. </w:t>
        </w:r>
      </w:ins>
    </w:p>
    <w:p w14:paraId="33F24709" w14:textId="77777777" w:rsidR="00CC4C60" w:rsidRDefault="00CC4C60" w:rsidP="0008496F">
      <w:pPr>
        <w:rPr>
          <w:ins w:id="46" w:author="Matija Lokar" w:date="2019-11-03T11:30:00Z"/>
        </w:rPr>
      </w:pPr>
      <w:ins w:id="47" w:author="Matija Lokar" w:date="2019-11-03T11:31:00Z">
        <w:r>
          <w:lastRenderedPageBreak/>
          <w:t>Za obračanje bomo poskrbeli s tem, da bomo prvih k elementov najprej shranili v sklad</w:t>
        </w:r>
      </w:ins>
      <w:ins w:id="48" w:author="Matija Lokar" w:date="2019-11-03T11:32:00Z">
        <w:r>
          <w:t xml:space="preserve"> in jih nato dodali na konec. Da bodo prišli </w:t>
        </w:r>
      </w:ins>
      <w:ins w:id="49" w:author="Matija Lokar" w:date="2019-11-03T11:31:00Z">
        <w:r>
          <w:t xml:space="preserve">na začetek pa </w:t>
        </w:r>
      </w:ins>
      <w:ins w:id="50" w:author="Matija Lokar" w:date="2019-11-03T11:32:00Z">
        <w:r>
          <w:t xml:space="preserve">bomo poskrbeli s tem, da bomo preložili preostanek elementov, pri čemer bomo morali vedeti, koliko jih je. </w:t>
        </w:r>
      </w:ins>
      <w:ins w:id="51" w:author="Matija Lokar" w:date="2019-11-03T11:33:00Z">
        <w:r>
          <w:t xml:space="preserve">Za to pa bo poskrbela funkcija velikost. </w:t>
        </w:r>
      </w:ins>
    </w:p>
    <w:p w14:paraId="709BEEE5" w14:textId="77777777" w:rsidR="00CC4C60" w:rsidRDefault="00CC4C60" w:rsidP="00CC4C60">
      <w:pPr>
        <w:rPr>
          <w:ins w:id="52" w:author="Matija Lokar" w:date="2019-11-03T11:33:00Z"/>
        </w:rPr>
      </w:pPr>
      <w:ins w:id="53" w:author="Matija Lokar" w:date="2019-11-03T11:33:00Z">
        <w:r>
          <w:t xml:space="preserve">Oglejmo si postopek na primeru. Denimo, da imamo </w:t>
        </w:r>
      </w:ins>
    </w:p>
    <w:p w14:paraId="2928C419" w14:textId="77777777" w:rsidR="00CC4C60" w:rsidRPr="0008496F" w:rsidRDefault="00CC4C60" w:rsidP="00CC4C60">
      <w:pPr>
        <w:rPr>
          <w:ins w:id="54" w:author="Matija Lokar" w:date="2019-11-03T11:34:00Z"/>
          <w:sz w:val="24"/>
        </w:rPr>
      </w:pPr>
      <w:ins w:id="55" w:author="Matija Lokar" w:date="2019-11-03T11:34:00Z">
        <w:r>
          <w:rPr>
            <w:noProof/>
            <w:sz w:val="24"/>
            <w:lang w:eastAsia="sl-SI"/>
          </w:rPr>
          <w:drawing>
            <wp:inline distT="0" distB="0" distL="0" distR="0" wp14:anchorId="68ECF0A6" wp14:editId="64D8FC93">
              <wp:extent cx="5638800" cy="790575"/>
              <wp:effectExtent l="0" t="0" r="0" b="9525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149"/>
                      <a:stretch/>
                    </pic:blipFill>
                    <pic:spPr bwMode="auto">
                      <a:xfrm>
                        <a:off x="0" y="0"/>
                        <a:ext cx="563880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>
          <w:t xml:space="preserve">Kot smo rekli, </w:t>
        </w:r>
      </w:ins>
      <w:ins w:id="56" w:author="Matija Lokar" w:date="2019-11-03T11:27:00Z">
        <w:r>
          <w:t xml:space="preserve"> </w:t>
        </w:r>
      </w:ins>
      <w:ins w:id="57" w:author="Matija Lokar" w:date="2019-11-03T11:34:00Z">
        <w:r>
          <w:rPr>
            <w:sz w:val="24"/>
          </w:rPr>
          <w:t xml:space="preserve">najprej </w:t>
        </w:r>
        <m:oMath>
          <m:r>
            <w:rPr>
              <w:rFonts w:ascii="Cambria Math" w:hAnsi="Cambria Math"/>
              <w:sz w:val="24"/>
            </w:rPr>
            <m:t xml:space="preserve">k </m:t>
          </m:r>
        </m:oMath>
        <w:r>
          <w:rPr>
            <w:sz w:val="24"/>
          </w:rPr>
          <w:t>elementov iz vrste vstavi</w:t>
        </w:r>
      </w:ins>
      <w:ins w:id="58" w:author="Matija Lokar" w:date="2019-11-03T11:35:00Z">
        <w:r w:rsidR="00692496">
          <w:rPr>
            <w:sz w:val="24"/>
          </w:rPr>
          <w:t>mo</w:t>
        </w:r>
      </w:ins>
      <w:ins w:id="59" w:author="Matija Lokar" w:date="2019-11-03T11:34:00Z">
        <w:r>
          <w:rPr>
            <w:sz w:val="24"/>
          </w:rPr>
          <w:t xml:space="preserve"> v pomožni sklad. To naredimo z zanko, ki se izvrši </w:t>
        </w:r>
        <m:oMath>
          <m:r>
            <w:rPr>
              <w:rFonts w:ascii="Cambria Math" w:hAnsi="Cambria Math"/>
              <w:sz w:val="24"/>
            </w:rPr>
            <m:t>k</m:t>
          </m:r>
        </m:oMath>
        <w:r>
          <w:rPr>
            <w:sz w:val="24"/>
          </w:rPr>
          <w:t xml:space="preserve"> krat in pri tem vsakič iz vrste vzame prvi element in ga vstavi v sklad.</w:t>
        </w:r>
      </w:ins>
    </w:p>
    <w:p w14:paraId="1BF7C522" w14:textId="77777777" w:rsidR="00CC4C60" w:rsidRDefault="00CC4C60" w:rsidP="00CC4C60">
      <w:pPr>
        <w:keepNext/>
        <w:rPr>
          <w:ins w:id="60" w:author="Matija Lokar" w:date="2019-11-03T11:34:00Z"/>
        </w:rPr>
      </w:pPr>
      <w:ins w:id="61" w:author="Matija Lokar" w:date="2019-11-03T11:34:00Z">
        <w:r>
          <w:rPr>
            <w:noProof/>
            <w:lang w:eastAsia="sl-SI"/>
          </w:rPr>
          <w:drawing>
            <wp:inline distT="0" distB="0" distL="0" distR="0" wp14:anchorId="4382469B" wp14:editId="77DB940D">
              <wp:extent cx="5457825" cy="933450"/>
              <wp:effectExtent l="0" t="0" r="9525" b="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4"/>
                      <a:srcRect b="19008"/>
                      <a:stretch/>
                    </pic:blipFill>
                    <pic:spPr bwMode="auto">
                      <a:xfrm>
                        <a:off x="0" y="0"/>
                        <a:ext cx="5457825" cy="93345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B5258DC" w14:textId="77777777" w:rsidR="00CC4C60" w:rsidRDefault="00CC4C60" w:rsidP="00CC4C60">
      <w:pPr>
        <w:pStyle w:val="Caption"/>
        <w:rPr>
          <w:ins w:id="62" w:author="Matija Lokar" w:date="2019-11-03T11:34:00Z"/>
        </w:rPr>
      </w:pPr>
      <w:ins w:id="63" w:author="Matija Lokar" w:date="2019-11-03T11:34:00Z">
        <w:r>
          <w:t xml:space="preserve">Slika </w:t>
        </w:r>
        <w:r>
          <w:fldChar w:fldCharType="begin"/>
        </w:r>
        <w:r>
          <w:instrText xml:space="preserve"> SEQ Slika \* ARABIC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>: koda prve zanke v programu</w:t>
        </w:r>
      </w:ins>
    </w:p>
    <w:p w14:paraId="7127A98A" w14:textId="77777777" w:rsidR="00CC4C60" w:rsidRDefault="00CC4C60" w:rsidP="00CC4C60">
      <w:pPr>
        <w:rPr>
          <w:ins w:id="64" w:author="Matija Lokar" w:date="2019-11-03T11:27:00Z"/>
        </w:rPr>
      </w:pPr>
      <w:ins w:id="65" w:author="Matija Lokar" w:date="2019-11-03T11:27:00Z">
        <w:r>
          <w:t xml:space="preserve">Iz  </w:t>
        </w:r>
      </w:ins>
    </w:p>
    <w:p w14:paraId="19A00720" w14:textId="77777777" w:rsidR="00CC4C60" w:rsidRDefault="00CC4C60" w:rsidP="00CC4C60">
      <w:pPr>
        <w:rPr>
          <w:ins w:id="66" w:author="Matija Lokar" w:date="2019-11-03T11:27:00Z"/>
        </w:rPr>
      </w:pPr>
      <w:ins w:id="67" w:author="Matija Lokar" w:date="2019-11-03T11:28:00Z">
        <w:r>
          <w:rPr>
            <w:noProof/>
            <w:sz w:val="24"/>
            <w:lang w:eastAsia="sl-SI"/>
          </w:rPr>
          <w:drawing>
            <wp:inline distT="0" distB="0" distL="0" distR="0" wp14:anchorId="3DCBBE91" wp14:editId="4C5AA6A7">
              <wp:extent cx="5638800" cy="790575"/>
              <wp:effectExtent l="0" t="0" r="0" b="952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149"/>
                      <a:stretch/>
                    </pic:blipFill>
                    <pic:spPr bwMode="auto">
                      <a:xfrm>
                        <a:off x="0" y="0"/>
                        <a:ext cx="563880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B3E10FF" w14:textId="77777777" w:rsidR="00CC4C60" w:rsidRDefault="00692496" w:rsidP="00CC4C60">
      <w:pPr>
        <w:rPr>
          <w:ins w:id="68" w:author="Matija Lokar" w:date="2019-11-03T11:28:00Z"/>
        </w:rPr>
      </w:pPr>
      <w:ins w:id="69" w:author="Matija Lokar" w:date="2019-11-03T11:28:00Z">
        <w:r>
          <w:t>torej dobimo</w:t>
        </w:r>
      </w:ins>
    </w:p>
    <w:p w14:paraId="071ECD39" w14:textId="77777777" w:rsidR="00CC4C60" w:rsidRDefault="00CC4C60" w:rsidP="00CC4C60">
      <w:pPr>
        <w:keepNext/>
        <w:rPr>
          <w:ins w:id="70" w:author="Matija Lokar" w:date="2019-11-03T11:28:00Z"/>
        </w:rPr>
      </w:pPr>
      <w:ins w:id="71" w:author="Matija Lokar" w:date="2019-11-03T11:28:00Z">
        <w:r>
          <w:rPr>
            <w:noProof/>
            <w:lang w:eastAsia="sl-SI"/>
          </w:rPr>
          <w:drawing>
            <wp:inline distT="0" distB="0" distL="0" distR="0" wp14:anchorId="4CB836AC" wp14:editId="521654CD">
              <wp:extent cx="3867150" cy="2305050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67150" cy="2305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3B3BB3B" w14:textId="77777777" w:rsidR="00D15D9C" w:rsidRPr="0008496F" w:rsidDel="00692496" w:rsidRDefault="00D15D9C" w:rsidP="0008496F">
      <w:pPr>
        <w:rPr>
          <w:del w:id="72" w:author="Matija Lokar" w:date="2019-11-03T11:36:00Z"/>
        </w:rPr>
      </w:pPr>
    </w:p>
    <w:p w14:paraId="612290C3" w14:textId="77777777" w:rsidR="00E4448B" w:rsidDel="00692496" w:rsidRDefault="0008496F" w:rsidP="00E00783">
      <w:pPr>
        <w:rPr>
          <w:del w:id="73" w:author="Matija Lokar" w:date="2019-11-03T11:36:00Z"/>
          <w:noProof/>
          <w:sz w:val="24"/>
          <w:lang w:eastAsia="sl-SI"/>
        </w:rPr>
      </w:pPr>
      <w:del w:id="74" w:author="Matija Lokar" w:date="2019-11-03T11:36:00Z">
        <w:r w:rsidRPr="00E00783" w:rsidDel="00692496">
          <w:rPr>
            <w:sz w:val="24"/>
          </w:rPr>
          <w:delText>Za lažje razumevanj</w:delText>
        </w:r>
        <w:r w:rsidDel="00692496">
          <w:rPr>
            <w:sz w:val="24"/>
          </w:rPr>
          <w:delText>e rešitve</w:delText>
        </w:r>
      </w:del>
      <w:del w:id="75" w:author="Matija Lokar" w:date="2019-11-03T11:17:00Z">
        <w:r w:rsidDel="00D15D9C">
          <w:rPr>
            <w:sz w:val="24"/>
          </w:rPr>
          <w:delText>,</w:delText>
        </w:r>
      </w:del>
      <w:del w:id="76" w:author="Matija Lokar" w:date="2019-11-03T11:36:00Z">
        <w:r w:rsidDel="00692496">
          <w:rPr>
            <w:sz w:val="24"/>
          </w:rPr>
          <w:delText xml:space="preserve"> bomo sproti ob korakih vse po</w:delText>
        </w:r>
        <w:r w:rsidR="00D159F5" w:rsidDel="00692496">
          <w:rPr>
            <w:sz w:val="24"/>
          </w:rPr>
          <w:delText xml:space="preserve">čeli tudi na konkretnem primeru, ki je naslednji: </w:delText>
        </w:r>
      </w:del>
    </w:p>
    <w:p w14:paraId="061869E0" w14:textId="77777777" w:rsidR="0008496F" w:rsidDel="00692496" w:rsidRDefault="00E4448B" w:rsidP="0008496F">
      <w:pPr>
        <w:keepNext/>
        <w:rPr>
          <w:del w:id="77" w:author="Matija Lokar" w:date="2019-11-03T11:36:00Z"/>
        </w:rPr>
      </w:pPr>
      <w:del w:id="78" w:author="Matija Lokar" w:date="2019-11-03T11:36:00Z">
        <w:r w:rsidDel="00692496">
          <w:rPr>
            <w:noProof/>
            <w:sz w:val="24"/>
            <w:lang w:eastAsia="sl-SI"/>
          </w:rPr>
          <w:lastRenderedPageBreak/>
          <w:drawing>
            <wp:inline distT="0" distB="0" distL="0" distR="0" wp14:anchorId="10D09A23" wp14:editId="2DB5EC0F">
              <wp:extent cx="5638800" cy="790575"/>
              <wp:effectExtent l="0" t="0" r="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149"/>
                      <a:stretch/>
                    </pic:blipFill>
                    <pic:spPr bwMode="auto">
                      <a:xfrm>
                        <a:off x="0" y="0"/>
                        <a:ext cx="563880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71A27277" w14:textId="77777777" w:rsidR="0008496F" w:rsidDel="00692496" w:rsidRDefault="0008496F" w:rsidP="0008496F">
      <w:pPr>
        <w:pStyle w:val="Caption"/>
        <w:rPr>
          <w:del w:id="79" w:author="Matija Lokar" w:date="2019-11-03T11:36:00Z"/>
        </w:rPr>
      </w:pPr>
      <w:del w:id="80" w:author="Matija Lokar" w:date="2019-11-03T11:36:00Z">
        <w:r w:rsidDel="00692496">
          <w:delText xml:space="preserve">Slika </w:delText>
        </w:r>
        <w:r w:rsidR="00725E9E" w:rsidDel="00692496">
          <w:rPr>
            <w:i w:val="0"/>
            <w:iCs w:val="0"/>
          </w:rPr>
          <w:fldChar w:fldCharType="begin"/>
        </w:r>
        <w:r w:rsidR="00725E9E" w:rsidDel="00692496">
          <w:delInstrText xml:space="preserve"> SEQ Slika \* ARABIC </w:delInstrText>
        </w:r>
        <w:r w:rsidR="00725E9E" w:rsidDel="00692496">
          <w:rPr>
            <w:i w:val="0"/>
            <w:iCs w:val="0"/>
          </w:rPr>
          <w:fldChar w:fldCharType="separate"/>
        </w:r>
        <w:r w:rsidR="007768BE" w:rsidDel="00692496">
          <w:rPr>
            <w:noProof/>
          </w:rPr>
          <w:delText>1</w:delText>
        </w:r>
        <w:r w:rsidR="00725E9E" w:rsidDel="00692496">
          <w:rPr>
            <w:i w:val="0"/>
            <w:iCs w:val="0"/>
            <w:noProof/>
          </w:rPr>
          <w:fldChar w:fldCharType="end"/>
        </w:r>
        <w:r w:rsidR="002F0F0E" w:rsidDel="00692496">
          <w:delText>: p</w:delText>
        </w:r>
        <w:r w:rsidDel="00692496">
          <w:delText>rimer za lažjo predstavo</w:delText>
        </w:r>
      </w:del>
    </w:p>
    <w:p w14:paraId="000E3300" w14:textId="77777777" w:rsidR="00C704D2" w:rsidRPr="00C704D2" w:rsidDel="00692496" w:rsidRDefault="00C704D2" w:rsidP="00C704D2">
      <w:pPr>
        <w:rPr>
          <w:del w:id="81" w:author="Matija Lokar" w:date="2019-11-03T11:36:00Z"/>
        </w:rPr>
      </w:pPr>
    </w:p>
    <w:p w14:paraId="3BC72C8A" w14:textId="77777777" w:rsidR="0008496F" w:rsidDel="00692496" w:rsidRDefault="0008496F" w:rsidP="00E4448B">
      <w:pPr>
        <w:rPr>
          <w:del w:id="82" w:author="Matija Lokar" w:date="2019-11-03T11:36:00Z"/>
          <w:sz w:val="24"/>
        </w:rPr>
      </w:pPr>
      <w:del w:id="83" w:author="Matija Lokar" w:date="2019-11-03T11:36:00Z">
        <w:r w:rsidDel="00692496">
          <w:rPr>
            <w:sz w:val="24"/>
          </w:rPr>
          <w:delText>V primeru želimo obrniti prve 4 elemente in tako je pravilna rešitev sledeča:</w:delText>
        </w:r>
      </w:del>
    </w:p>
    <w:p w14:paraId="6304840C" w14:textId="77777777" w:rsidR="0008496F" w:rsidDel="00692496" w:rsidRDefault="00E4448B" w:rsidP="0008496F">
      <w:pPr>
        <w:keepNext/>
        <w:rPr>
          <w:del w:id="84" w:author="Matija Lokar" w:date="2019-11-03T11:36:00Z"/>
        </w:rPr>
      </w:pPr>
      <w:moveFromRangeStart w:id="85" w:author="Matija Lokar" w:date="2019-11-03T11:19:00Z" w:name="move23672379"/>
      <w:moveFrom w:id="86" w:author="Matija Lokar" w:date="2019-11-03T11:19:00Z">
        <w:del w:id="87" w:author="Matija Lokar" w:date="2019-11-03T11:36:00Z">
          <w:r w:rsidDel="00692496">
            <w:rPr>
              <w:noProof/>
              <w:lang w:eastAsia="sl-SI"/>
            </w:rPr>
            <w:drawing>
              <wp:inline distT="0" distB="0" distL="0" distR="0" wp14:anchorId="372DCFE5" wp14:editId="738D52DD">
                <wp:extent cx="5486400" cy="799343"/>
                <wp:effectExtent l="0" t="0" r="0" b="127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799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moveFrom>
      <w:moveFromRangeEnd w:id="85"/>
    </w:p>
    <w:p w14:paraId="3F4AA6A3" w14:textId="77777777" w:rsidR="00E4448B" w:rsidDel="00692496" w:rsidRDefault="0008496F" w:rsidP="0008496F">
      <w:pPr>
        <w:pStyle w:val="Caption"/>
        <w:rPr>
          <w:del w:id="88" w:author="Matija Lokar" w:date="2019-11-03T11:36:00Z"/>
          <w:sz w:val="24"/>
        </w:rPr>
      </w:pPr>
      <w:del w:id="89" w:author="Matija Lokar" w:date="2019-11-03T11:36:00Z">
        <w:r w:rsidDel="00692496">
          <w:delText xml:space="preserve">Slika </w:delText>
        </w:r>
        <w:r w:rsidR="00725E9E" w:rsidDel="00692496">
          <w:rPr>
            <w:i w:val="0"/>
            <w:iCs w:val="0"/>
          </w:rPr>
          <w:fldChar w:fldCharType="begin"/>
        </w:r>
        <w:r w:rsidR="00725E9E" w:rsidDel="00692496">
          <w:delInstrText xml:space="preserve"> SEQ Slika \* ARABIC </w:delInstrText>
        </w:r>
        <w:r w:rsidR="00725E9E" w:rsidDel="00692496">
          <w:rPr>
            <w:i w:val="0"/>
            <w:iCs w:val="0"/>
          </w:rPr>
          <w:fldChar w:fldCharType="separate"/>
        </w:r>
        <w:r w:rsidR="007768BE" w:rsidDel="00692496">
          <w:rPr>
            <w:noProof/>
          </w:rPr>
          <w:delText>2</w:delText>
        </w:r>
        <w:r w:rsidR="00725E9E" w:rsidDel="00692496">
          <w:rPr>
            <w:i w:val="0"/>
            <w:iCs w:val="0"/>
            <w:noProof/>
          </w:rPr>
          <w:fldChar w:fldCharType="end"/>
        </w:r>
        <w:r w:rsidR="002F0F0E" w:rsidDel="00692496">
          <w:delText>: r</w:delText>
        </w:r>
        <w:r w:rsidDel="00692496">
          <w:delText>ešitev primera</w:delText>
        </w:r>
      </w:del>
    </w:p>
    <w:p w14:paraId="2DE792BC" w14:textId="77777777" w:rsidR="00E4448B" w:rsidDel="00692496" w:rsidRDefault="00E4448B">
      <w:pPr>
        <w:rPr>
          <w:del w:id="90" w:author="Matija Lokar" w:date="2019-11-03T11:36:00Z"/>
          <w:i/>
          <w:iCs/>
          <w:color w:val="44546A" w:themeColor="text2"/>
          <w:sz w:val="18"/>
          <w:szCs w:val="18"/>
        </w:rPr>
      </w:pPr>
      <w:del w:id="91" w:author="Matija Lokar" w:date="2019-11-03T11:36:00Z">
        <w:r w:rsidDel="00692496">
          <w:rPr>
            <w:i/>
            <w:iCs/>
            <w:color w:val="44546A" w:themeColor="text2"/>
            <w:sz w:val="18"/>
            <w:szCs w:val="18"/>
          </w:rPr>
          <w:br w:type="page"/>
        </w:r>
      </w:del>
    </w:p>
    <w:p w14:paraId="27F4EFC5" w14:textId="77777777" w:rsidR="0008496F" w:rsidRPr="0008496F" w:rsidDel="00692496" w:rsidRDefault="000C353B" w:rsidP="0008496F">
      <w:pPr>
        <w:rPr>
          <w:del w:id="92" w:author="Matija Lokar" w:date="2019-11-03T11:36:00Z"/>
          <w:sz w:val="24"/>
        </w:rPr>
      </w:pPr>
      <w:del w:id="93" w:author="Matija Lokar" w:date="2019-11-03T11:36:00Z">
        <w:r w:rsidRPr="00592565" w:rsidDel="00692496">
          <w:rPr>
            <w:sz w:val="24"/>
          </w:rPr>
          <w:lastRenderedPageBreak/>
          <w:delText xml:space="preserve">Rešitev temelji na ideji, da za </w:delText>
        </w:r>
        <w:r w:rsidR="00592565" w:rsidDel="00692496">
          <w:rPr>
            <w:sz w:val="24"/>
          </w:rPr>
          <w:delText xml:space="preserve">obračanje elementov uporabimo podatkovno strukturo sklad. </w:delText>
        </w:r>
        <w:r w:rsidR="00D159F5" w:rsidDel="00692496">
          <w:rPr>
            <w:sz w:val="24"/>
          </w:rPr>
          <w:delText>Sklad je primeren zato, ker če</w:delText>
        </w:r>
        <w:r w:rsidR="00592565" w:rsidDel="00692496">
          <w:rPr>
            <w:sz w:val="24"/>
          </w:rPr>
          <w:delText xml:space="preserve"> v sklad zaporedoma dodamo neke elemente, le ta sam poskrbi, da jih bomo pri jemanju iz njega dobili v obratnem vrstnem redu. Tako bomo za našo rešitev najprej </w:delText>
        </w:r>
        <m:oMath>
          <m:r>
            <w:rPr>
              <w:rFonts w:ascii="Cambria Math" w:hAnsi="Cambria Math"/>
              <w:sz w:val="24"/>
            </w:rPr>
            <m:t xml:space="preserve">k </m:t>
          </m:r>
        </m:oMath>
        <w:r w:rsidR="00592565" w:rsidDel="00692496">
          <w:rPr>
            <w:sz w:val="24"/>
          </w:rPr>
          <w:delText>elementov iz vrste vstavili v pomožni sklad.</w:delText>
        </w:r>
        <w:r w:rsidR="00E00783" w:rsidDel="00692496">
          <w:rPr>
            <w:sz w:val="24"/>
          </w:rPr>
          <w:delText xml:space="preserve"> To naredimo z eno zanko, ki se izvrši </w:delText>
        </w:r>
        <m:oMath>
          <m:r>
            <w:rPr>
              <w:rFonts w:ascii="Cambria Math" w:hAnsi="Cambria Math"/>
              <w:sz w:val="24"/>
            </w:rPr>
            <m:t>k</m:t>
          </m:r>
        </m:oMath>
        <w:r w:rsidR="00E00783" w:rsidDel="00692496">
          <w:rPr>
            <w:sz w:val="24"/>
          </w:rPr>
          <w:delText xml:space="preserve"> krat in pri tem vsakič iz vrste vzame prvi element in ga vstavi v sklad.</w:delText>
        </w:r>
      </w:del>
    </w:p>
    <w:p w14:paraId="7A9F1841" w14:textId="77777777" w:rsidR="0008496F" w:rsidDel="00692496" w:rsidRDefault="0008496F" w:rsidP="0043795F">
      <w:pPr>
        <w:keepNext/>
        <w:rPr>
          <w:del w:id="94" w:author="Matija Lokar" w:date="2019-11-03T11:36:00Z"/>
        </w:rPr>
      </w:pPr>
      <w:del w:id="95" w:author="Matija Lokar" w:date="2019-11-03T11:36:00Z">
        <w:r w:rsidDel="00692496">
          <w:rPr>
            <w:noProof/>
            <w:lang w:eastAsia="sl-SI"/>
          </w:rPr>
          <w:drawing>
            <wp:inline distT="0" distB="0" distL="0" distR="0" wp14:anchorId="0FB0DDDA" wp14:editId="0F3BA786">
              <wp:extent cx="5457825" cy="933450"/>
              <wp:effectExtent l="0" t="0" r="9525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4"/>
                      <a:srcRect b="19008"/>
                      <a:stretch/>
                    </pic:blipFill>
                    <pic:spPr bwMode="auto">
                      <a:xfrm>
                        <a:off x="0" y="0"/>
                        <a:ext cx="5457825" cy="93345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44725E96" w14:textId="77777777" w:rsidR="0043795F" w:rsidDel="00692496" w:rsidRDefault="0043795F" w:rsidP="0043795F">
      <w:pPr>
        <w:pStyle w:val="Caption"/>
        <w:rPr>
          <w:del w:id="96" w:author="Matija Lokar" w:date="2019-11-03T11:36:00Z"/>
        </w:rPr>
      </w:pPr>
      <w:del w:id="97" w:author="Matija Lokar" w:date="2019-11-03T11:36:00Z">
        <w:r w:rsidDel="00692496">
          <w:delText xml:space="preserve">Slika </w:delText>
        </w:r>
        <w:r w:rsidR="00725E9E" w:rsidDel="00692496">
          <w:rPr>
            <w:i w:val="0"/>
            <w:iCs w:val="0"/>
          </w:rPr>
          <w:fldChar w:fldCharType="begin"/>
        </w:r>
        <w:r w:rsidR="00725E9E" w:rsidDel="00692496">
          <w:delInstrText xml:space="preserve"> SEQ Slika \* ARABIC </w:delInstrText>
        </w:r>
        <w:r w:rsidR="00725E9E" w:rsidDel="00692496">
          <w:rPr>
            <w:i w:val="0"/>
            <w:iCs w:val="0"/>
          </w:rPr>
          <w:fldChar w:fldCharType="separate"/>
        </w:r>
        <w:r w:rsidR="007768BE" w:rsidDel="00692496">
          <w:rPr>
            <w:noProof/>
          </w:rPr>
          <w:delText>3</w:delText>
        </w:r>
        <w:r w:rsidR="00725E9E" w:rsidDel="00692496">
          <w:rPr>
            <w:i w:val="0"/>
            <w:iCs w:val="0"/>
            <w:noProof/>
          </w:rPr>
          <w:fldChar w:fldCharType="end"/>
        </w:r>
        <w:r w:rsidDel="00692496">
          <w:delText>: koda prve zanke v programu</w:delText>
        </w:r>
      </w:del>
    </w:p>
    <w:p w14:paraId="72A38CC3" w14:textId="77777777" w:rsidR="0008496F" w:rsidRPr="0008496F" w:rsidDel="00692496" w:rsidRDefault="0008496F" w:rsidP="0008496F">
      <w:pPr>
        <w:rPr>
          <w:del w:id="98" w:author="Matija Lokar" w:date="2019-11-03T11:36:00Z"/>
          <w:sz w:val="24"/>
        </w:rPr>
      </w:pPr>
      <w:del w:id="99" w:author="Matija Lokar" w:date="2019-11-03T11:36:00Z">
        <w:r w:rsidDel="00692496">
          <w:rPr>
            <w:sz w:val="24"/>
          </w:rPr>
          <w:delText>Ko se prva zanka izvrši</w:delText>
        </w:r>
        <m:oMath>
          <m:r>
            <w:rPr>
              <w:rFonts w:ascii="Cambria Math" w:hAnsi="Cambria Math"/>
              <w:sz w:val="24"/>
            </w:rPr>
            <m:t xml:space="preserve"> k</m:t>
          </m:r>
        </m:oMath>
        <w:r w:rsidDel="00692496">
          <w:rPr>
            <w:sz w:val="24"/>
          </w:rPr>
          <w:delText xml:space="preserve"> krat imamo situacij</w:delText>
        </w:r>
        <w:r w:rsidR="00C704D2" w:rsidDel="00692496">
          <w:rPr>
            <w:sz w:val="24"/>
          </w:rPr>
          <w:delText>o prikazano na naslednji sliki:</w:delText>
        </w:r>
      </w:del>
    </w:p>
    <w:p w14:paraId="075C00BE" w14:textId="77777777" w:rsidR="0008496F" w:rsidDel="00692496" w:rsidRDefault="00E4448B" w:rsidP="0008496F">
      <w:pPr>
        <w:keepNext/>
        <w:rPr>
          <w:del w:id="100" w:author="Matija Lokar" w:date="2019-11-03T11:36:00Z"/>
        </w:rPr>
      </w:pPr>
      <w:del w:id="101" w:author="Matija Lokar" w:date="2019-11-03T11:36:00Z">
        <w:r w:rsidDel="00692496">
          <w:rPr>
            <w:noProof/>
            <w:lang w:eastAsia="sl-SI"/>
          </w:rPr>
          <w:drawing>
            <wp:inline distT="0" distB="0" distL="0" distR="0" wp14:anchorId="7E968369" wp14:editId="6F3C5B23">
              <wp:extent cx="3867150" cy="2305050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67150" cy="2305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F951BB6" w14:textId="77777777" w:rsidR="0043795F" w:rsidDel="00692496" w:rsidRDefault="0008496F" w:rsidP="0008496F">
      <w:pPr>
        <w:pStyle w:val="Caption"/>
        <w:rPr>
          <w:del w:id="102" w:author="Matija Lokar" w:date="2019-11-03T11:36:00Z"/>
        </w:rPr>
      </w:pPr>
      <w:del w:id="103" w:author="Matija Lokar" w:date="2019-11-03T11:36:00Z">
        <w:r w:rsidDel="00692496">
          <w:delText xml:space="preserve">Slika </w:delText>
        </w:r>
        <w:r w:rsidR="00725E9E" w:rsidDel="00692496">
          <w:rPr>
            <w:i w:val="0"/>
            <w:iCs w:val="0"/>
          </w:rPr>
          <w:fldChar w:fldCharType="begin"/>
        </w:r>
        <w:r w:rsidR="00725E9E" w:rsidDel="00692496">
          <w:delInstrText xml:space="preserve"> SEQ Slika \* ARABIC </w:delInstrText>
        </w:r>
        <w:r w:rsidR="00725E9E" w:rsidDel="00692496">
          <w:rPr>
            <w:i w:val="0"/>
            <w:iCs w:val="0"/>
          </w:rPr>
          <w:fldChar w:fldCharType="separate"/>
        </w:r>
        <w:r w:rsidR="007768BE" w:rsidDel="00692496">
          <w:rPr>
            <w:noProof/>
          </w:rPr>
          <w:delText>4</w:delText>
        </w:r>
        <w:r w:rsidR="00725E9E" w:rsidDel="00692496">
          <w:rPr>
            <w:i w:val="0"/>
            <w:iCs w:val="0"/>
            <w:noProof/>
          </w:rPr>
          <w:fldChar w:fldCharType="end"/>
        </w:r>
        <w:r w:rsidR="002F0F0E" w:rsidDel="00692496">
          <w:delText>: s</w:delText>
        </w:r>
        <w:r w:rsidDel="00692496">
          <w:delText>tanje po izvršeni prvi zanki</w:delText>
        </w:r>
      </w:del>
    </w:p>
    <w:p w14:paraId="46551924" w14:textId="77777777" w:rsidR="00C704D2" w:rsidRPr="00C704D2" w:rsidRDefault="00C704D2" w:rsidP="00C704D2"/>
    <w:p w14:paraId="49B25604" w14:textId="77777777" w:rsidR="00592565" w:rsidRDefault="00592565" w:rsidP="001D69CF">
      <w:pPr>
        <w:rPr>
          <w:sz w:val="24"/>
        </w:rPr>
      </w:pPr>
      <w:r>
        <w:rPr>
          <w:sz w:val="24"/>
        </w:rPr>
        <w:t xml:space="preserve">Tako imamo </w:t>
      </w:r>
      <w:ins w:id="104" w:author="Matija Lokar" w:date="2019-11-03T11:36:00Z">
        <w:r w:rsidR="00692496">
          <w:rPr>
            <w:sz w:val="24"/>
          </w:rPr>
          <w:t>se</w:t>
        </w:r>
      </w:ins>
      <w:del w:id="105" w:author="Matija Lokar" w:date="2019-11-03T11:36:00Z">
        <w:r w:rsidDel="00692496">
          <w:rPr>
            <w:sz w:val="24"/>
          </w:rPr>
          <w:delText>z</w:delText>
        </w:r>
      </w:del>
      <w:r>
        <w:rPr>
          <w:sz w:val="24"/>
        </w:rPr>
        <w:t>daj vrsto, v kateri so samo še elementi, katerih vrstni red mora ostati enak kakor na začetku in pa sklad</w:t>
      </w:r>
      <w:ins w:id="106" w:author="Matija Lokar" w:date="2019-11-03T11:37:00Z">
        <w:r w:rsidR="00692496">
          <w:rPr>
            <w:sz w:val="24"/>
          </w:rPr>
          <w:t>,</w:t>
        </w:r>
      </w:ins>
      <w:r>
        <w:rPr>
          <w:sz w:val="24"/>
        </w:rPr>
        <w:t xml:space="preserve"> v katerem so vsi elementi, katerih vrstni red je potrebno obrniti. </w:t>
      </w:r>
      <w:r>
        <w:rPr>
          <w:sz w:val="24"/>
        </w:rPr>
        <w:br/>
        <w:t>Sedaj iz sklada začnemo jemati podatke in jih dodajati na konec vrste. Ko je sklad prazen</w:t>
      </w:r>
      <w:del w:id="107" w:author="Matija Lokar" w:date="2019-11-03T11:37:00Z">
        <w:r w:rsidDel="00692496">
          <w:rPr>
            <w:sz w:val="24"/>
          </w:rPr>
          <w:delText xml:space="preserve"> </w:delText>
        </w:r>
      </w:del>
      <w:ins w:id="108" w:author="Matija Lokar" w:date="2019-11-03T11:37:00Z">
        <w:r w:rsidR="00692496">
          <w:rPr>
            <w:sz w:val="24"/>
          </w:rPr>
          <w:t xml:space="preserve">, </w:t>
        </w:r>
      </w:ins>
      <w:del w:id="109" w:author="Matija Lokar" w:date="2019-11-03T11:38:00Z">
        <w:r w:rsidDel="00692496">
          <w:rPr>
            <w:sz w:val="24"/>
          </w:rPr>
          <w:delText xml:space="preserve">imamo </w:delText>
        </w:r>
      </w:del>
      <w:ins w:id="110" w:author="Matija Lokar" w:date="2019-11-03T11:38:00Z">
        <w:r w:rsidR="00692496">
          <w:rPr>
            <w:sz w:val="24"/>
          </w:rPr>
          <w:t xml:space="preserve">dobimo </w:t>
        </w:r>
      </w:ins>
      <w:del w:id="111" w:author="Matija Lokar" w:date="2019-11-03T11:37:00Z">
        <w:r w:rsidDel="00692496">
          <w:rPr>
            <w:sz w:val="24"/>
          </w:rPr>
          <w:delText xml:space="preserve">zdaj </w:delText>
        </w:r>
      </w:del>
      <w:r>
        <w:rPr>
          <w:sz w:val="24"/>
        </w:rPr>
        <w:t>vrsto, ki ima na začetku vse elemente katere smo pustili v vrsti zatem pa vse elemente, ki pa imajo zdaj obrnjen vrstni red.</w:t>
      </w:r>
      <w:r w:rsidR="0008496F">
        <w:rPr>
          <w:sz w:val="24"/>
        </w:rPr>
        <w:t xml:space="preserve"> To naredi</w:t>
      </w:r>
      <w:r w:rsidR="00D159F5">
        <w:rPr>
          <w:sz w:val="24"/>
        </w:rPr>
        <w:t>mo</w:t>
      </w:r>
      <w:r w:rsidR="0008496F">
        <w:rPr>
          <w:sz w:val="24"/>
        </w:rPr>
        <w:t xml:space="preserve"> tako, da z zanko delamo toliko časa dokler imamo še kakšne podatke v skladu. V vsaki iteraciji pa vzamemo podatek iz sklada in ga vstavimo v vrsto.</w:t>
      </w:r>
    </w:p>
    <w:p w14:paraId="599AAC6C" w14:textId="77777777" w:rsidR="0008496F" w:rsidRDefault="0008496F" w:rsidP="0008496F">
      <w:pPr>
        <w:keepNext/>
      </w:pPr>
      <w:r>
        <w:rPr>
          <w:noProof/>
          <w:lang w:eastAsia="sl-SI"/>
        </w:rPr>
        <w:drawing>
          <wp:inline distT="0" distB="0" distL="0" distR="0" wp14:anchorId="478E54FA" wp14:editId="3A5ED509">
            <wp:extent cx="4552950" cy="78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8454" w14:textId="77777777" w:rsidR="0008496F" w:rsidRDefault="0008496F" w:rsidP="0008496F">
      <w:pPr>
        <w:pStyle w:val="Caption"/>
        <w:rPr>
          <w:sz w:val="24"/>
        </w:rPr>
      </w:pPr>
      <w:r>
        <w:t xml:space="preserve">Slika </w:t>
      </w:r>
      <w:r w:rsidR="008D4221">
        <w:fldChar w:fldCharType="begin"/>
      </w:r>
      <w:r w:rsidR="008D4221">
        <w:instrText xml:space="preserve"> SEQ Slika \* ARABIC </w:instrText>
      </w:r>
      <w:r w:rsidR="008D4221">
        <w:fldChar w:fldCharType="separate"/>
      </w:r>
      <w:r w:rsidR="007768BE">
        <w:rPr>
          <w:noProof/>
        </w:rPr>
        <w:t>5</w:t>
      </w:r>
      <w:r w:rsidR="008D4221">
        <w:rPr>
          <w:noProof/>
        </w:rPr>
        <w:fldChar w:fldCharType="end"/>
      </w:r>
      <w:r>
        <w:t>:koda druge zanke v programu</w:t>
      </w:r>
    </w:p>
    <w:p w14:paraId="23423CDF" w14:textId="77777777" w:rsidR="0008496F" w:rsidRDefault="0008496F">
      <w:pPr>
        <w:rPr>
          <w:sz w:val="24"/>
        </w:rPr>
      </w:pPr>
      <w:r>
        <w:rPr>
          <w:sz w:val="24"/>
        </w:rPr>
        <w:br w:type="page"/>
      </w:r>
    </w:p>
    <w:p w14:paraId="3F25ECE3" w14:textId="77777777" w:rsidR="0008496F" w:rsidRDefault="0008496F" w:rsidP="001D69CF">
      <w:pPr>
        <w:rPr>
          <w:sz w:val="24"/>
        </w:rPr>
      </w:pPr>
      <w:r>
        <w:rPr>
          <w:sz w:val="24"/>
        </w:rPr>
        <w:lastRenderedPageBreak/>
        <w:t>Po izvršitvi druge zanke</w:t>
      </w:r>
      <w:r w:rsidR="00C704D2">
        <w:rPr>
          <w:sz w:val="24"/>
        </w:rPr>
        <w:t xml:space="preserve"> bo stanje podatkov naslednje:</w:t>
      </w:r>
    </w:p>
    <w:p w14:paraId="2CFD8AF2" w14:textId="77777777" w:rsidR="00C704D2" w:rsidRDefault="002F0F0E" w:rsidP="00C704D2">
      <w:pPr>
        <w:keepNext/>
      </w:pPr>
      <w:r>
        <w:rPr>
          <w:noProof/>
          <w:lang w:eastAsia="sl-SI"/>
        </w:rPr>
        <w:drawing>
          <wp:inline distT="0" distB="0" distL="0" distR="0" wp14:anchorId="631F886B" wp14:editId="4BC15C05">
            <wp:extent cx="5695950" cy="2371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2E86" w14:textId="77777777" w:rsidR="00C704D2" w:rsidRDefault="00C704D2" w:rsidP="00C704D2">
      <w:pPr>
        <w:pStyle w:val="Caption"/>
        <w:rPr>
          <w:sz w:val="24"/>
        </w:rPr>
      </w:pPr>
      <w:r>
        <w:t xml:space="preserve">Slika </w:t>
      </w:r>
      <w:r w:rsidR="008D4221">
        <w:fldChar w:fldCharType="begin"/>
      </w:r>
      <w:r w:rsidR="008D4221">
        <w:instrText xml:space="preserve"> SEQ Slika \* ARABIC </w:instrText>
      </w:r>
      <w:r w:rsidR="008D4221">
        <w:fldChar w:fldCharType="separate"/>
      </w:r>
      <w:r w:rsidR="007768BE">
        <w:rPr>
          <w:noProof/>
        </w:rPr>
        <w:t>6</w:t>
      </w:r>
      <w:r w:rsidR="008D4221">
        <w:rPr>
          <w:noProof/>
        </w:rPr>
        <w:fldChar w:fldCharType="end"/>
      </w:r>
      <w:r>
        <w:t>:</w:t>
      </w:r>
      <w:r w:rsidR="002F0F0E">
        <w:t xml:space="preserve"> s</w:t>
      </w:r>
      <w:r>
        <w:t>tanje podatkov po drugi zanki</w:t>
      </w:r>
    </w:p>
    <w:p w14:paraId="3BAD7E88" w14:textId="77777777" w:rsidR="00C704D2" w:rsidRDefault="00C704D2" w:rsidP="001D69CF">
      <w:pPr>
        <w:rPr>
          <w:sz w:val="24"/>
        </w:rPr>
      </w:pPr>
    </w:p>
    <w:p w14:paraId="09DBF58F" w14:textId="77777777" w:rsidR="00592565" w:rsidRDefault="00C704D2" w:rsidP="001D69CF">
      <w:pPr>
        <w:rPr>
          <w:sz w:val="24"/>
        </w:rPr>
      </w:pPr>
      <w:r>
        <w:rPr>
          <w:sz w:val="24"/>
        </w:rPr>
        <w:t>U</w:t>
      </w:r>
      <w:r w:rsidR="00592565">
        <w:rPr>
          <w:sz w:val="24"/>
        </w:rPr>
        <w:t>gotovimo, da imamo zdaj na levem delu vrste elemente, katere</w:t>
      </w:r>
      <w:r>
        <w:rPr>
          <w:sz w:val="24"/>
        </w:rPr>
        <w:t xml:space="preserve"> imajo začetni vrstni red</w:t>
      </w:r>
      <w:r w:rsidR="007768BE">
        <w:rPr>
          <w:sz w:val="24"/>
        </w:rPr>
        <w:t>.</w:t>
      </w:r>
      <w:r>
        <w:rPr>
          <w:sz w:val="24"/>
        </w:rPr>
        <w:t xml:space="preserve"> </w:t>
      </w:r>
      <w:r w:rsidR="007768BE">
        <w:rPr>
          <w:sz w:val="24"/>
        </w:rPr>
        <w:t>N</w:t>
      </w:r>
      <w:r>
        <w:rPr>
          <w:sz w:val="24"/>
        </w:rPr>
        <w:t>a desni strani pa elemente, katerim smo obrnili vrstni red. Da bomo prišli do želene rešitve, moramo premakniti celoten lev</w:t>
      </w:r>
      <w:r w:rsidR="007768BE">
        <w:rPr>
          <w:sz w:val="24"/>
        </w:rPr>
        <w:t>i</w:t>
      </w:r>
      <w:r>
        <w:rPr>
          <w:sz w:val="24"/>
        </w:rPr>
        <w:t xml:space="preserve"> del začetno urejenih podatkov na konec vrste. </w:t>
      </w:r>
      <w:r w:rsidR="0072225C">
        <w:rPr>
          <w:sz w:val="24"/>
        </w:rPr>
        <w:t>Pri določanju števila elementov, ki jih je zdaj potrebno premakniti iz začetka na konec vrste, si pomagamo z metodo velikost</w:t>
      </w:r>
      <w:del w:id="112" w:author="Matija Lokar" w:date="2019-11-03T11:38:00Z">
        <w:r w:rsidR="0072225C" w:rsidDel="00692496">
          <w:rPr>
            <w:sz w:val="24"/>
          </w:rPr>
          <w:delText>, ki nam pove koliko je vseh elementov v vrsti</w:delText>
        </w:r>
      </w:del>
      <w:r w:rsidR="0072225C">
        <w:rPr>
          <w:sz w:val="24"/>
        </w:rPr>
        <w:t xml:space="preserve">. Če je vseh elementov </w:t>
      </w:r>
      <m:oMath>
        <m:r>
          <w:rPr>
            <w:rFonts w:ascii="Cambria Math" w:hAnsi="Cambria Math"/>
            <w:sz w:val="24"/>
          </w:rPr>
          <m:t>n</m:t>
        </m:r>
      </m:oMath>
      <w:r w:rsidR="0072225C">
        <w:rPr>
          <w:sz w:val="24"/>
        </w:rPr>
        <w:t xml:space="preserve"> in smo že obrnili </w:t>
      </w:r>
      <m:oMath>
        <m:r>
          <w:rPr>
            <w:rFonts w:ascii="Cambria Math" w:hAnsi="Cambria Math"/>
            <w:sz w:val="24"/>
          </w:rPr>
          <m:t>k</m:t>
        </m:r>
      </m:oMath>
      <w:r w:rsidR="0072225C">
        <w:rPr>
          <w:sz w:val="24"/>
        </w:rPr>
        <w:t xml:space="preserve"> elem</w:t>
      </w:r>
      <w:ins w:id="113" w:author="Matija Lokar" w:date="2019-11-03T11:38:00Z">
        <w:r w:rsidR="00692496">
          <w:rPr>
            <w:sz w:val="24"/>
          </w:rPr>
          <w:t>e</w:t>
        </w:r>
      </w:ins>
      <w:r w:rsidR="0072225C">
        <w:rPr>
          <w:sz w:val="24"/>
        </w:rPr>
        <w:t xml:space="preserve">ntov, moramo iz začetka na konec premakniti </w:t>
      </w:r>
      <m:oMath>
        <m:r>
          <w:rPr>
            <w:rFonts w:ascii="Cambria Math" w:hAnsi="Cambria Math"/>
            <w:sz w:val="24"/>
          </w:rPr>
          <m:t>n – k</m:t>
        </m:r>
      </m:oMath>
      <w:r w:rsidR="0072225C">
        <w:rPr>
          <w:sz w:val="24"/>
        </w:rPr>
        <w:t xml:space="preserve"> elementov.</w:t>
      </w:r>
      <w:r>
        <w:rPr>
          <w:sz w:val="24"/>
        </w:rPr>
        <w:t xml:space="preserve"> To naredimo z zanko, ki se izvrši </w:t>
      </w:r>
      <m:oMath>
        <m:r>
          <w:rPr>
            <w:rFonts w:ascii="Cambria Math" w:hAnsi="Cambria Math"/>
            <w:sz w:val="24"/>
          </w:rPr>
          <m:t>n – k</m:t>
        </m:r>
      </m:oMath>
      <w:r>
        <w:rPr>
          <w:sz w:val="24"/>
        </w:rPr>
        <w:t xml:space="preserve"> krat in pri tem iz začetka vrste vzame element in ga prestavi na konec.</w:t>
      </w:r>
    </w:p>
    <w:p w14:paraId="566833BB" w14:textId="77777777" w:rsidR="00C704D2" w:rsidRDefault="00C704D2" w:rsidP="00C704D2">
      <w:pPr>
        <w:keepNext/>
      </w:pPr>
      <w:r>
        <w:rPr>
          <w:noProof/>
          <w:lang w:eastAsia="sl-SI"/>
        </w:rPr>
        <w:drawing>
          <wp:inline distT="0" distB="0" distL="0" distR="0" wp14:anchorId="53F3FBEA" wp14:editId="52142084">
            <wp:extent cx="4648200" cy="714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8364" w14:textId="77777777" w:rsidR="00C704D2" w:rsidRDefault="00C704D2" w:rsidP="00C704D2">
      <w:pPr>
        <w:pStyle w:val="Caption"/>
      </w:pPr>
      <w:r>
        <w:t xml:space="preserve">Slika </w:t>
      </w:r>
      <w:r w:rsidR="008D4221">
        <w:fldChar w:fldCharType="begin"/>
      </w:r>
      <w:r w:rsidR="008D4221">
        <w:instrText xml:space="preserve"> SEQ Slika \* ARABIC </w:instrText>
      </w:r>
      <w:r w:rsidR="008D4221">
        <w:fldChar w:fldCharType="separate"/>
      </w:r>
      <w:r w:rsidR="007768BE">
        <w:rPr>
          <w:noProof/>
        </w:rPr>
        <w:t>7</w:t>
      </w:r>
      <w:r w:rsidR="008D4221">
        <w:rPr>
          <w:noProof/>
        </w:rPr>
        <w:fldChar w:fldCharType="end"/>
      </w:r>
      <w:r>
        <w:t>: koda tretje zanke v programu</w:t>
      </w:r>
    </w:p>
    <w:p w14:paraId="60DE9A33" w14:textId="77777777" w:rsidR="002F0F0E" w:rsidRPr="002F0F0E" w:rsidRDefault="002F0F0E" w:rsidP="002F0F0E"/>
    <w:p w14:paraId="56CE6E91" w14:textId="77777777" w:rsidR="002F0F0E" w:rsidRDefault="002F0F0E" w:rsidP="002F0F0E">
      <w:r>
        <w:t>Ko se izvrši še zadnja zanka, pridemo do pravilne postavitve elementov in s tem do končne rešitve</w:t>
      </w:r>
      <w:ins w:id="114" w:author="Matija Lokar" w:date="2019-11-03T11:38:00Z">
        <w:r w:rsidR="00692496">
          <w:t>,</w:t>
        </w:r>
      </w:ins>
      <w:r>
        <w:t xml:space="preserve"> pri kateri ima prvih </w:t>
      </w:r>
      <m:oMath>
        <m:r>
          <w:rPr>
            <w:rFonts w:ascii="Cambria Math" w:hAnsi="Cambria Math"/>
          </w:rPr>
          <m:t>k</m:t>
        </m:r>
      </m:oMath>
      <w:r>
        <w:t xml:space="preserve"> elementov v vrsti obrnjen vrstni red.</w:t>
      </w:r>
    </w:p>
    <w:p w14:paraId="48749AED" w14:textId="77777777" w:rsidR="002F0F0E" w:rsidRDefault="002F0F0E" w:rsidP="002F0F0E">
      <w:pPr>
        <w:keepNext/>
      </w:pPr>
      <w:r>
        <w:rPr>
          <w:noProof/>
          <w:lang w:eastAsia="sl-SI"/>
        </w:rPr>
        <w:drawing>
          <wp:inline distT="0" distB="0" distL="0" distR="0" wp14:anchorId="69303FFE" wp14:editId="7B13DD85">
            <wp:extent cx="5486400" cy="799343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3F4E" w14:textId="77777777" w:rsidR="002F0F0E" w:rsidRPr="002F0F0E" w:rsidRDefault="002F0F0E" w:rsidP="002F0F0E">
      <w:pPr>
        <w:pStyle w:val="Caption"/>
      </w:pPr>
      <w:r>
        <w:t xml:space="preserve">Slika </w:t>
      </w:r>
      <w:r w:rsidR="008D4221">
        <w:fldChar w:fldCharType="begin"/>
      </w:r>
      <w:r w:rsidR="008D4221">
        <w:instrText xml:space="preserve"> SEQ Slika \* ARABIC </w:instrText>
      </w:r>
      <w:r w:rsidR="008D4221">
        <w:fldChar w:fldCharType="separate"/>
      </w:r>
      <w:r w:rsidR="007768BE">
        <w:rPr>
          <w:noProof/>
        </w:rPr>
        <w:t>8</w:t>
      </w:r>
      <w:r w:rsidR="008D4221">
        <w:rPr>
          <w:noProof/>
        </w:rPr>
        <w:fldChar w:fldCharType="end"/>
      </w:r>
      <w:r>
        <w:t>: stanje po končanem programu</w:t>
      </w:r>
    </w:p>
    <w:p w14:paraId="06515893" w14:textId="77777777" w:rsidR="00692496" w:rsidRDefault="00692496" w:rsidP="00692496">
      <w:pPr>
        <w:pStyle w:val="Heading1"/>
        <w:rPr>
          <w:ins w:id="115" w:author="Matija Lokar" w:date="2019-11-03T11:40:00Z"/>
          <w:sz w:val="40"/>
        </w:rPr>
      </w:pPr>
      <w:ins w:id="116" w:author="Matija Lokar" w:date="2019-11-03T11:40:00Z">
        <w:r>
          <w:rPr>
            <w:sz w:val="40"/>
          </w:rPr>
          <w:t>Koda rešitve</w:t>
        </w:r>
      </w:ins>
    </w:p>
    <w:p w14:paraId="79BFAC95" w14:textId="77777777" w:rsidR="00707205" w:rsidRDefault="00692496">
      <w:ins w:id="117" w:author="Matija Lokar" w:date="2019-11-03T11:40:00Z">
        <w:r>
          <w:t>*** NAVED</w:t>
        </w:r>
      </w:ins>
      <w:ins w:id="118" w:author="Matija Lokar" w:date="2019-11-03T11:41:00Z">
        <w:r>
          <w:t>EMO KODO ***</w:t>
        </w:r>
      </w:ins>
      <w:r w:rsidR="00707205">
        <w:br w:type="page"/>
      </w:r>
    </w:p>
    <w:p w14:paraId="494CBE46" w14:textId="77777777" w:rsidR="0072225C" w:rsidRDefault="0072225C" w:rsidP="0072225C">
      <w:pPr>
        <w:pStyle w:val="Heading1"/>
        <w:rPr>
          <w:sz w:val="40"/>
        </w:rPr>
      </w:pPr>
      <w:bookmarkStart w:id="119" w:name="_Toc23451775"/>
      <w:del w:id="120" w:author="Matija Lokar" w:date="2019-11-03T11:37:00Z">
        <w:r w:rsidRPr="0072225C" w:rsidDel="00692496">
          <w:rPr>
            <w:sz w:val="40"/>
          </w:rPr>
          <w:lastRenderedPageBreak/>
          <w:delText>Robni primeri</w:delText>
        </w:r>
      </w:del>
      <w:bookmarkEnd w:id="119"/>
      <w:ins w:id="121" w:author="Matija Lokar" w:date="2019-11-03T11:37:00Z">
        <w:r w:rsidR="00692496">
          <w:rPr>
            <w:sz w:val="40"/>
          </w:rPr>
          <w:t>Morebitne težave</w:t>
        </w:r>
      </w:ins>
    </w:p>
    <w:p w14:paraId="202C5DDF" w14:textId="77777777" w:rsidR="00E4448B" w:rsidRPr="00E4448B" w:rsidRDefault="00E4448B" w:rsidP="00E4448B"/>
    <w:p w14:paraId="6119F0B4" w14:textId="77777777" w:rsidR="0072225C" w:rsidRDefault="0072225C" w:rsidP="0072225C">
      <w:pPr>
        <w:rPr>
          <w:sz w:val="24"/>
        </w:rPr>
      </w:pPr>
      <w:r w:rsidRPr="0072225C">
        <w:rPr>
          <w:sz w:val="24"/>
        </w:rPr>
        <w:t xml:space="preserve">Pri </w:t>
      </w:r>
      <w:del w:id="122" w:author="Matija Lokar" w:date="2019-11-03T11:39:00Z">
        <w:r w:rsidRPr="0072225C" w:rsidDel="00692496">
          <w:rPr>
            <w:sz w:val="24"/>
          </w:rPr>
          <w:delText xml:space="preserve">programu </w:delText>
        </w:r>
      </w:del>
      <w:ins w:id="123" w:author="Matija Lokar" w:date="2019-11-03T11:39:00Z">
        <w:r w:rsidR="00692496">
          <w:rPr>
            <w:sz w:val="24"/>
          </w:rPr>
          <w:t xml:space="preserve">funkciji </w:t>
        </w:r>
        <w:r w:rsidR="00692496" w:rsidRPr="0072225C">
          <w:rPr>
            <w:sz w:val="24"/>
          </w:rPr>
          <w:t xml:space="preserve"> </w:t>
        </w:r>
      </w:ins>
      <w:del w:id="124" w:author="Matija Lokar" w:date="2019-11-03T11:39:00Z">
        <w:r w:rsidRPr="0072225C" w:rsidDel="00692496">
          <w:rPr>
            <w:sz w:val="24"/>
          </w:rPr>
          <w:delText xml:space="preserve">pa </w:delText>
        </w:r>
      </w:del>
      <w:r w:rsidRPr="0072225C">
        <w:rPr>
          <w:sz w:val="24"/>
        </w:rPr>
        <w:t xml:space="preserve">moramo biti pozorni tudi na primere, </w:t>
      </w:r>
      <w:del w:id="125" w:author="Matija Lokar" w:date="2019-11-03T11:39:00Z">
        <w:r w:rsidRPr="0072225C" w:rsidDel="00692496">
          <w:rPr>
            <w:sz w:val="24"/>
          </w:rPr>
          <w:delText>ki lahko naš program preizkusijo v skrajnostih oziroma v primeru, da so programu podani neveljavni parametri</w:delText>
        </w:r>
      </w:del>
      <w:ins w:id="126" w:author="Matija Lokar" w:date="2019-11-03T11:39:00Z">
        <w:r w:rsidR="00692496">
          <w:rPr>
            <w:sz w:val="24"/>
          </w:rPr>
          <w:t>ko podani parametri niso usklajeni</w:t>
        </w:r>
      </w:ins>
      <w:r w:rsidRPr="0072225C">
        <w:rPr>
          <w:sz w:val="24"/>
        </w:rPr>
        <w:t xml:space="preserve">. V našem primeru imamo 3 primere, pri katerih moramo </w:t>
      </w:r>
      <w:del w:id="127" w:author="Matija Lokar" w:date="2019-11-03T11:39:00Z">
        <w:r w:rsidRPr="0072225C" w:rsidDel="00692496">
          <w:rPr>
            <w:sz w:val="24"/>
          </w:rPr>
          <w:delText xml:space="preserve">posebej </w:delText>
        </w:r>
      </w:del>
      <w:r w:rsidRPr="0072225C">
        <w:rPr>
          <w:sz w:val="24"/>
        </w:rPr>
        <w:t>paziti, kaj bo program storil.</w:t>
      </w:r>
    </w:p>
    <w:p w14:paraId="3B34082D" w14:textId="77777777" w:rsidR="0072225C" w:rsidRPr="00707205" w:rsidRDefault="0072225C" w:rsidP="0072225C"/>
    <w:p w14:paraId="562A7792" w14:textId="77777777" w:rsidR="0072225C" w:rsidRPr="00707205" w:rsidRDefault="0072225C" w:rsidP="00707205">
      <w:pPr>
        <w:pStyle w:val="Heading2"/>
        <w:rPr>
          <w:sz w:val="32"/>
        </w:rPr>
      </w:pPr>
      <w:bookmarkStart w:id="128" w:name="_Toc23451776"/>
      <w:r w:rsidRPr="0072225C">
        <w:rPr>
          <w:sz w:val="32"/>
        </w:rPr>
        <w:t>Negativen k</w:t>
      </w:r>
      <w:bookmarkEnd w:id="128"/>
    </w:p>
    <w:p w14:paraId="3639F1FC" w14:textId="77777777" w:rsidR="0072225C" w:rsidRPr="009C042F" w:rsidRDefault="0072225C" w:rsidP="0072225C">
      <w:pPr>
        <w:rPr>
          <w:sz w:val="24"/>
        </w:rPr>
      </w:pPr>
      <w:r w:rsidRPr="009C042F">
        <w:rPr>
          <w:sz w:val="24"/>
        </w:rPr>
        <w:t xml:space="preserve">V primeru, da programu podamo neko vrsto </w:t>
      </w:r>
      <w:commentRangeStart w:id="129"/>
      <w:r w:rsidRPr="009C042F">
        <w:rPr>
          <w:sz w:val="24"/>
        </w:rPr>
        <w:t xml:space="preserve">celih števil </w:t>
      </w:r>
      <w:commentRangeEnd w:id="129"/>
      <w:r w:rsidR="00692496">
        <w:rPr>
          <w:rStyle w:val="CommentReference"/>
        </w:rPr>
        <w:commentReference w:id="129"/>
      </w:r>
      <w:r w:rsidRPr="009C042F">
        <w:rPr>
          <w:sz w:val="24"/>
        </w:rPr>
        <w:t xml:space="preserve">in pa zraven negativen </w:t>
      </w:r>
      <m:oMath>
        <m:r>
          <w:rPr>
            <w:rFonts w:ascii="Cambria Math" w:hAnsi="Cambria Math"/>
            <w:sz w:val="24"/>
          </w:rPr>
          <m:t>k</m:t>
        </m:r>
      </m:oMath>
      <w:r w:rsidRPr="009C042F">
        <w:rPr>
          <w:sz w:val="24"/>
        </w:rPr>
        <w:t>, se bo naš program vseeno izvedel do konca brez vmesnih napak, vendar pa bo rešitev napačna oziroma nesmiselna. Če se spomnimo programa in zank, ki jih imamo</w:t>
      </w:r>
      <w:ins w:id="130" w:author="Matija Lokar" w:date="2019-11-03T11:41:00Z">
        <w:r w:rsidR="00692496">
          <w:rPr>
            <w:sz w:val="24"/>
          </w:rPr>
          <w:t>,</w:t>
        </w:r>
      </w:ins>
      <w:r w:rsidRPr="009C042F">
        <w:rPr>
          <w:sz w:val="24"/>
        </w:rPr>
        <w:t xml:space="preserve"> ugotovimo, da se prvi dve zanki sploh ne bosta izvršili</w:t>
      </w:r>
      <w:ins w:id="131" w:author="Matija Lokar" w:date="2019-11-03T11:41:00Z">
        <w:r w:rsidR="00692496">
          <w:rPr>
            <w:sz w:val="24"/>
          </w:rPr>
          <w:t>. Z</w:t>
        </w:r>
      </w:ins>
      <w:del w:id="132" w:author="Matija Lokar" w:date="2019-11-03T11:41:00Z">
        <w:r w:rsidRPr="009C042F" w:rsidDel="00692496">
          <w:rPr>
            <w:sz w:val="24"/>
          </w:rPr>
          <w:delText xml:space="preserve"> in z</w:delText>
        </w:r>
      </w:del>
      <w:r w:rsidRPr="009C042F">
        <w:rPr>
          <w:sz w:val="24"/>
        </w:rPr>
        <w:t>ato bo program takoj preskočil na zadnjo zank</w:t>
      </w:r>
      <w:r w:rsidR="009C042F" w:rsidRPr="009C042F">
        <w:rPr>
          <w:sz w:val="24"/>
        </w:rPr>
        <w:t>o. Ta zanka</w:t>
      </w:r>
      <w:del w:id="133" w:author="Matija Lokar" w:date="2019-11-03T11:41:00Z">
        <w:r w:rsidR="009C042F" w:rsidRPr="009C042F" w:rsidDel="00692496">
          <w:rPr>
            <w:sz w:val="24"/>
          </w:rPr>
          <w:delText>,</w:delText>
        </w:r>
      </w:del>
      <w:r w:rsidR="009C042F" w:rsidRPr="009C042F">
        <w:rPr>
          <w:sz w:val="24"/>
        </w:rPr>
        <w:t xml:space="preserve"> se bo v tem primeru izvršila </w:t>
      </w:r>
      <m:oMath>
        <m:r>
          <w:rPr>
            <w:rFonts w:ascii="Cambria Math" w:hAnsi="Cambria Math"/>
            <w:sz w:val="24"/>
          </w:rPr>
          <m:t>n- (-k)</m:t>
        </m:r>
      </m:oMath>
      <w:r w:rsidR="009C042F" w:rsidRPr="009C042F">
        <w:rPr>
          <w:sz w:val="24"/>
        </w:rPr>
        <w:t xml:space="preserve"> krat</w:t>
      </w:r>
      <w:ins w:id="134" w:author="Matija Lokar" w:date="2019-11-03T11:41:00Z">
        <w:r w:rsidR="00692496">
          <w:rPr>
            <w:sz w:val="24"/>
          </w:rPr>
          <w:t xml:space="preserve"> torej</w:t>
        </w:r>
      </w:ins>
      <w:del w:id="135" w:author="Matija Lokar" w:date="2019-11-03T11:41:00Z">
        <w:r w:rsidR="009C042F" w:rsidRPr="009C042F" w:rsidDel="00692496">
          <w:rPr>
            <w:sz w:val="24"/>
          </w:rPr>
          <w:delText xml:space="preserve"> kar pomeni</w:delText>
        </w:r>
      </w:del>
      <w:r w:rsidR="009C042F" w:rsidRPr="009C042F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 + k</m:t>
        </m:r>
      </m:oMath>
      <w:r w:rsidR="009C042F" w:rsidRPr="009C042F">
        <w:rPr>
          <w:sz w:val="24"/>
        </w:rPr>
        <w:t xml:space="preserve"> krat</w:t>
      </w:r>
      <w:ins w:id="136" w:author="Matija Lokar" w:date="2019-11-03T11:42:00Z">
        <w:r w:rsidR="00692496">
          <w:rPr>
            <w:sz w:val="24"/>
          </w:rPr>
          <w:t xml:space="preserve">. </w:t>
        </w:r>
      </w:ins>
      <w:del w:id="137" w:author="Matija Lokar" w:date="2019-11-03T11:42:00Z">
        <w:r w:rsidR="009C042F" w:rsidRPr="009C042F" w:rsidDel="00692496">
          <w:rPr>
            <w:sz w:val="24"/>
          </w:rPr>
          <w:delText xml:space="preserve"> in t</w:delText>
        </w:r>
      </w:del>
      <w:ins w:id="138" w:author="Matija Lokar" w:date="2019-11-03T11:42:00Z">
        <w:r w:rsidR="00692496">
          <w:rPr>
            <w:sz w:val="24"/>
          </w:rPr>
          <w:t>T</w:t>
        </w:r>
      </w:ins>
      <w:r w:rsidR="009C042F" w:rsidRPr="009C042F">
        <w:rPr>
          <w:sz w:val="24"/>
        </w:rPr>
        <w:t xml:space="preserve">ako bo samo </w:t>
      </w:r>
      <m:oMath>
        <m:r>
          <w:rPr>
            <w:rFonts w:ascii="Cambria Math" w:hAnsi="Cambria Math"/>
            <w:sz w:val="24"/>
          </w:rPr>
          <m:t>n + k</m:t>
        </m:r>
      </m:oMath>
      <w:r w:rsidR="009C042F" w:rsidRPr="009C042F">
        <w:rPr>
          <w:sz w:val="24"/>
        </w:rPr>
        <w:t xml:space="preserve"> elementov premaknila iz začetka na konec. </w:t>
      </w:r>
      <w:commentRangeStart w:id="139"/>
      <w:r w:rsidR="009C042F" w:rsidRPr="009C042F">
        <w:rPr>
          <w:sz w:val="24"/>
        </w:rPr>
        <w:t>Posledično bo naš program vrnil isto vrsto samo zamaknjeno za</w:t>
      </w:r>
      <m:oMath>
        <m:r>
          <w:rPr>
            <w:rFonts w:ascii="Cambria Math" w:hAnsi="Cambria Math"/>
            <w:sz w:val="24"/>
          </w:rPr>
          <m:t xml:space="preserve"> n + k</m:t>
        </m:r>
      </m:oMath>
      <w:r w:rsidR="009C042F" w:rsidRPr="009C042F">
        <w:rPr>
          <w:sz w:val="24"/>
        </w:rPr>
        <w:t xml:space="preserve"> mest.</w:t>
      </w:r>
      <w:commentRangeEnd w:id="139"/>
      <w:r w:rsidR="00692496">
        <w:rPr>
          <w:rStyle w:val="CommentReference"/>
        </w:rPr>
        <w:commentReference w:id="139"/>
      </w:r>
    </w:p>
    <w:p w14:paraId="68051122" w14:textId="77777777" w:rsidR="009C042F" w:rsidRDefault="009C042F" w:rsidP="0072225C"/>
    <w:p w14:paraId="256F3539" w14:textId="77777777" w:rsidR="009C042F" w:rsidRPr="00707205" w:rsidRDefault="009C042F" w:rsidP="00707205">
      <w:pPr>
        <w:pStyle w:val="Heading2"/>
        <w:rPr>
          <w:sz w:val="32"/>
        </w:rPr>
      </w:pPr>
      <w:bookmarkStart w:id="140" w:name="_Toc23451777"/>
      <w:r w:rsidRPr="009C042F">
        <w:rPr>
          <w:sz w:val="32"/>
        </w:rPr>
        <w:t>K večji od dolžine vrste</w:t>
      </w:r>
      <w:bookmarkEnd w:id="140"/>
    </w:p>
    <w:p w14:paraId="36598674" w14:textId="77777777" w:rsidR="009C042F" w:rsidRDefault="009C042F" w:rsidP="009C042F">
      <w:pPr>
        <w:rPr>
          <w:sz w:val="24"/>
        </w:rPr>
      </w:pPr>
      <w:r w:rsidRPr="009C042F">
        <w:rPr>
          <w:sz w:val="24"/>
        </w:rPr>
        <w:t>V tem primeru</w:t>
      </w:r>
      <w:del w:id="141" w:author="Matija Lokar" w:date="2019-11-03T11:40:00Z">
        <w:r w:rsidRPr="009C042F" w:rsidDel="00692496">
          <w:rPr>
            <w:sz w:val="24"/>
          </w:rPr>
          <w:delText>,</w:delText>
        </w:r>
      </w:del>
      <w:r w:rsidRPr="009C042F">
        <w:rPr>
          <w:sz w:val="24"/>
        </w:rPr>
        <w:t xml:space="preserve"> imamo </w:t>
      </w:r>
      <w:del w:id="142" w:author="Matija Lokar" w:date="2019-11-03T11:40:00Z">
        <w:r w:rsidRPr="009C042F" w:rsidDel="00692496">
          <w:rPr>
            <w:sz w:val="24"/>
          </w:rPr>
          <w:delText xml:space="preserve">neko </w:delText>
        </w:r>
      </w:del>
      <w:r w:rsidRPr="009C042F">
        <w:rPr>
          <w:sz w:val="24"/>
        </w:rPr>
        <w:t>vrsto</w:t>
      </w:r>
      <w:ins w:id="143" w:author="Matija Lokar" w:date="2019-11-03T11:40:00Z">
        <w:r w:rsidR="00692496">
          <w:rPr>
            <w:sz w:val="24"/>
          </w:rPr>
          <w:t>,</w:t>
        </w:r>
      </w:ins>
      <w:r w:rsidRPr="009C042F">
        <w:rPr>
          <w:sz w:val="24"/>
        </w:rPr>
        <w:t xml:space="preserve"> katere dolžina je manjša od podanega števila k. Pri takih podatkih</w:t>
      </w:r>
      <w:del w:id="144" w:author="Matija Lokar" w:date="2019-11-03T11:40:00Z">
        <w:r w:rsidRPr="009C042F" w:rsidDel="00692496">
          <w:rPr>
            <w:sz w:val="24"/>
          </w:rPr>
          <w:delText>,</w:delText>
        </w:r>
      </w:del>
      <w:r w:rsidRPr="009C042F">
        <w:rPr>
          <w:sz w:val="24"/>
        </w:rPr>
        <w:t xml:space="preserve"> bo program vrnil napako že pri prvi zanki, saj bo poskušal iz premakniti k elementov iz podane vrste</w:t>
      </w:r>
      <w:ins w:id="145" w:author="Matija Lokar" w:date="2019-11-03T11:42:00Z">
        <w:r w:rsidR="00692496">
          <w:rPr>
            <w:sz w:val="24"/>
          </w:rPr>
          <w:t xml:space="preserve">. </w:t>
        </w:r>
      </w:ins>
      <w:del w:id="146" w:author="Matija Lokar" w:date="2019-11-03T11:42:00Z">
        <w:r w:rsidRPr="009C042F" w:rsidDel="00692496">
          <w:rPr>
            <w:sz w:val="24"/>
          </w:rPr>
          <w:delText xml:space="preserve"> kar</w:delText>
        </w:r>
      </w:del>
      <w:ins w:id="147" w:author="Matija Lokar" w:date="2019-11-03T11:42:00Z">
        <w:r w:rsidR="00692496">
          <w:rPr>
            <w:sz w:val="24"/>
          </w:rPr>
          <w:t>To</w:t>
        </w:r>
      </w:ins>
      <w:r w:rsidRPr="009C042F">
        <w:rPr>
          <w:sz w:val="24"/>
        </w:rPr>
        <w:t xml:space="preserve"> pa je nemogoče, saj vrsta nima toliko elementov. </w:t>
      </w:r>
    </w:p>
    <w:p w14:paraId="2387D334" w14:textId="77777777" w:rsidR="009C042F" w:rsidRPr="00707205" w:rsidRDefault="009C042F" w:rsidP="009C042F"/>
    <w:p w14:paraId="2CBE3B2C" w14:textId="77777777" w:rsidR="009C042F" w:rsidRPr="00707205" w:rsidRDefault="009C042F" w:rsidP="00707205">
      <w:pPr>
        <w:pStyle w:val="Heading2"/>
        <w:rPr>
          <w:sz w:val="32"/>
        </w:rPr>
      </w:pPr>
      <w:bookmarkStart w:id="148" w:name="_Toc23451778"/>
      <w:r w:rsidRPr="00707205">
        <w:rPr>
          <w:sz w:val="32"/>
        </w:rPr>
        <w:t>Prazna vrsta in k večji od 0</w:t>
      </w:r>
      <w:bookmarkEnd w:id="148"/>
    </w:p>
    <w:p w14:paraId="18F0D330" w14:textId="77777777" w:rsidR="009C042F" w:rsidRDefault="009C042F" w:rsidP="009C042F">
      <w:pPr>
        <w:rPr>
          <w:sz w:val="24"/>
        </w:rPr>
      </w:pPr>
      <w:r w:rsidRPr="00707205">
        <w:rPr>
          <w:sz w:val="24"/>
        </w:rPr>
        <w:t xml:space="preserve">V primeru, da imamo podano prazno vrsto in </w:t>
      </w:r>
      <w:del w:id="149" w:author="Matija Lokar" w:date="2019-11-03T11:42:00Z">
        <w:r w:rsidRPr="00707205" w:rsidDel="00692496">
          <w:rPr>
            <w:sz w:val="24"/>
          </w:rPr>
          <w:delText xml:space="preserve">pa </w:delText>
        </w:r>
      </w:del>
      <w:r w:rsidRPr="00707205">
        <w:rPr>
          <w:sz w:val="24"/>
        </w:rPr>
        <w:t>k, ki je enak 0, bo program deloval pravilno, saj se ne</w:t>
      </w:r>
      <w:r w:rsidR="007768BE">
        <w:rPr>
          <w:sz w:val="24"/>
        </w:rPr>
        <w:t xml:space="preserve"> </w:t>
      </w:r>
      <w:r w:rsidRPr="00707205">
        <w:rPr>
          <w:sz w:val="24"/>
        </w:rPr>
        <w:t xml:space="preserve">bo izvršila nobena zanka in bo program vrnil nazaj prazno vrsto. Kar je teoretično pravilna rešitev. Problem pa nastane, če </w:t>
      </w:r>
      <w:del w:id="150" w:author="Matija Lokar" w:date="2019-11-03T11:43:00Z">
        <w:r w:rsidRPr="00707205" w:rsidDel="00692496">
          <w:rPr>
            <w:sz w:val="24"/>
          </w:rPr>
          <w:delText xml:space="preserve">imamo </w:delText>
        </w:r>
      </w:del>
      <w:ins w:id="151" w:author="Matija Lokar" w:date="2019-11-03T11:43:00Z">
        <w:r w:rsidR="00692496">
          <w:rPr>
            <w:sz w:val="24"/>
          </w:rPr>
          <w:t xml:space="preserve">je dana </w:t>
        </w:r>
      </w:ins>
      <w:del w:id="152" w:author="Matija Lokar" w:date="2019-11-03T11:43:00Z">
        <w:r w:rsidRPr="00707205" w:rsidDel="00692496">
          <w:rPr>
            <w:sz w:val="24"/>
          </w:rPr>
          <w:delText xml:space="preserve">neko </w:delText>
        </w:r>
      </w:del>
      <w:r w:rsidRPr="00707205">
        <w:rPr>
          <w:sz w:val="24"/>
        </w:rPr>
        <w:t>prazn</w:t>
      </w:r>
      <w:ins w:id="153" w:author="Matija Lokar" w:date="2019-11-03T11:43:00Z">
        <w:r w:rsidR="00692496">
          <w:rPr>
            <w:sz w:val="24"/>
          </w:rPr>
          <w:t>a</w:t>
        </w:r>
      </w:ins>
      <w:del w:id="154" w:author="Matija Lokar" w:date="2019-11-03T11:43:00Z">
        <w:r w:rsidRPr="00707205" w:rsidDel="00692496">
          <w:rPr>
            <w:sz w:val="24"/>
          </w:rPr>
          <w:delText>o</w:delText>
        </w:r>
      </w:del>
      <w:r w:rsidRPr="00707205">
        <w:rPr>
          <w:sz w:val="24"/>
        </w:rPr>
        <w:t xml:space="preserve"> vrsto in k &gt; 0. Takrat se zgodi enako kot </w:t>
      </w:r>
      <w:del w:id="155" w:author="Matija Lokar" w:date="2019-11-03T11:43:00Z">
        <w:r w:rsidRPr="00707205" w:rsidDel="00692496">
          <w:rPr>
            <w:sz w:val="24"/>
          </w:rPr>
          <w:delText>pri zgornjem robnem primeru in sicer</w:delText>
        </w:r>
      </w:del>
      <w:ins w:id="156" w:author="Matija Lokar" w:date="2019-11-03T11:43:00Z">
        <w:r w:rsidR="00692496">
          <w:rPr>
            <w:sz w:val="24"/>
          </w:rPr>
          <w:t xml:space="preserve">če je </w:t>
        </w:r>
      </w:ins>
      <w:del w:id="157" w:author="Matija Lokar" w:date="2019-11-03T11:43:00Z">
        <w:r w:rsidRPr="00707205" w:rsidDel="00692496">
          <w:rPr>
            <w:sz w:val="24"/>
          </w:rPr>
          <w:delText xml:space="preserve"> število </w:delText>
        </w:r>
      </w:del>
      <w:r w:rsidRPr="00707205">
        <w:rPr>
          <w:sz w:val="24"/>
        </w:rPr>
        <w:t xml:space="preserve">k </w:t>
      </w:r>
      <w:del w:id="158" w:author="Matija Lokar" w:date="2019-11-03T11:43:00Z">
        <w:r w:rsidRPr="00707205" w:rsidDel="00692496">
          <w:rPr>
            <w:sz w:val="24"/>
          </w:rPr>
          <w:delText xml:space="preserve">je </w:delText>
        </w:r>
      </w:del>
      <w:r w:rsidRPr="00707205">
        <w:rPr>
          <w:sz w:val="24"/>
        </w:rPr>
        <w:t xml:space="preserve">večji od dolžine vrste. </w:t>
      </w:r>
    </w:p>
    <w:p w14:paraId="69E2A7DC" w14:textId="77777777" w:rsidR="00707205" w:rsidRDefault="00707205" w:rsidP="009C042F">
      <w:pPr>
        <w:rPr>
          <w:sz w:val="24"/>
        </w:rPr>
      </w:pPr>
    </w:p>
    <w:p w14:paraId="374E9171" w14:textId="77777777" w:rsidR="00707205" w:rsidRDefault="00707205" w:rsidP="00707205">
      <w:pPr>
        <w:pStyle w:val="Heading2"/>
        <w:rPr>
          <w:sz w:val="32"/>
        </w:rPr>
      </w:pPr>
      <w:bookmarkStart w:id="159" w:name="_Toc23451779"/>
      <w:del w:id="160" w:author="Matija Lokar" w:date="2019-11-03T11:40:00Z">
        <w:r w:rsidRPr="00707205" w:rsidDel="00692496">
          <w:rPr>
            <w:sz w:val="32"/>
          </w:rPr>
          <w:delText>Izogib napakam in nesmiselnim poda</w:delText>
        </w:r>
        <w:r w:rsidDel="00692496">
          <w:rPr>
            <w:sz w:val="32"/>
          </w:rPr>
          <w:delText>t</w:delText>
        </w:r>
        <w:r w:rsidRPr="00707205" w:rsidDel="00692496">
          <w:rPr>
            <w:sz w:val="32"/>
          </w:rPr>
          <w:delText>kom</w:delText>
        </w:r>
      </w:del>
      <w:bookmarkEnd w:id="159"/>
      <w:ins w:id="161" w:author="Matija Lokar" w:date="2019-11-03T11:40:00Z">
        <w:r w:rsidR="00692496">
          <w:rPr>
            <w:sz w:val="32"/>
          </w:rPr>
          <w:t xml:space="preserve">Dopolnitev </w:t>
        </w:r>
      </w:ins>
      <w:ins w:id="162" w:author="Matija Lokar" w:date="2019-11-03T11:43:00Z">
        <w:r w:rsidR="00692496">
          <w:rPr>
            <w:sz w:val="32"/>
          </w:rPr>
          <w:t>kode</w:t>
        </w:r>
      </w:ins>
    </w:p>
    <w:p w14:paraId="5C2E72D1" w14:textId="77777777" w:rsidR="00707205" w:rsidRDefault="00707205" w:rsidP="00707205">
      <w:pPr>
        <w:rPr>
          <w:sz w:val="24"/>
        </w:rPr>
      </w:pPr>
      <w:r>
        <w:rPr>
          <w:sz w:val="24"/>
        </w:rPr>
        <w:t>Zgoraj navedenim napakam oziroma nesmiselnemu delovanju programa se lahko izognemo tako, da na začetku preverimo, ali podatki ustrezajo</w:t>
      </w:r>
      <w:ins w:id="163" w:author="Matija Lokar" w:date="2019-11-03T11:44:00Z">
        <w:r w:rsidR="00692496">
          <w:rPr>
            <w:sz w:val="24"/>
          </w:rPr>
          <w:t>,</w:t>
        </w:r>
      </w:ins>
      <w:r>
        <w:rPr>
          <w:sz w:val="24"/>
        </w:rPr>
        <w:t xml:space="preserve"> oziroma </w:t>
      </w:r>
      <w:ins w:id="164" w:author="Matija Lokar" w:date="2019-11-03T11:44:00Z">
        <w:r w:rsidR="00692496">
          <w:rPr>
            <w:sz w:val="24"/>
          </w:rPr>
          <w:t xml:space="preserve">ali </w:t>
        </w:r>
      </w:ins>
      <w:r>
        <w:rPr>
          <w:sz w:val="24"/>
        </w:rPr>
        <w:t xml:space="preserve">so smiselni. </w:t>
      </w:r>
      <w:del w:id="165" w:author="Matija Lokar" w:date="2019-11-03T11:44:00Z">
        <w:r w:rsidDel="00692496">
          <w:rPr>
            <w:sz w:val="24"/>
          </w:rPr>
          <w:delText>To storimo z pogojnim stavkom in v primeru, da kakšen podatek ne ustreza to ustrezno izpišemo in končamo program.</w:delText>
        </w:r>
        <w:r w:rsidR="007768BE" w:rsidDel="00692496">
          <w:rPr>
            <w:sz w:val="24"/>
          </w:rPr>
          <w:delText xml:space="preserve"> Primer pogojnega stavka, ki to preveri sledi v naslednjem delu kode.</w:delText>
        </w:r>
      </w:del>
      <w:ins w:id="166" w:author="Matija Lokar" w:date="2019-11-03T11:44:00Z">
        <w:r w:rsidR="00692496">
          <w:rPr>
            <w:sz w:val="24"/>
          </w:rPr>
          <w:t xml:space="preserve">če temu ni tako, sprožimo napako vrste ValueError. </w:t>
        </w:r>
      </w:ins>
    </w:p>
    <w:p w14:paraId="7CF7A2CD" w14:textId="77777777" w:rsidR="007768BE" w:rsidRDefault="007768BE" w:rsidP="007768BE">
      <w:pPr>
        <w:keepNext/>
      </w:pPr>
      <w:r>
        <w:rPr>
          <w:noProof/>
          <w:lang w:eastAsia="sl-SI"/>
        </w:rPr>
        <w:lastRenderedPageBreak/>
        <w:drawing>
          <wp:inline distT="0" distB="0" distL="0" distR="0" wp14:anchorId="442626E2" wp14:editId="06AE97C7">
            <wp:extent cx="5760720" cy="989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7B5F" w14:textId="77777777" w:rsidR="00707205" w:rsidRDefault="007768BE" w:rsidP="007768BE">
      <w:pPr>
        <w:pStyle w:val="Caption"/>
        <w:rPr>
          <w:ins w:id="167" w:author="Matija Lokar" w:date="2019-11-03T11:43:00Z"/>
        </w:rPr>
      </w:pPr>
      <w:r>
        <w:t xml:space="preserve">Slika </w:t>
      </w:r>
      <w:r w:rsidR="008D4221">
        <w:fldChar w:fldCharType="begin"/>
      </w:r>
      <w:r w:rsidR="008D4221">
        <w:instrText xml:space="preserve"> SEQ Slika \* ARABIC </w:instrText>
      </w:r>
      <w:r w:rsidR="008D4221">
        <w:fldChar w:fldCharType="separate"/>
      </w:r>
      <w:r>
        <w:rPr>
          <w:noProof/>
        </w:rPr>
        <w:t>9</w:t>
      </w:r>
      <w:r w:rsidR="008D4221">
        <w:rPr>
          <w:noProof/>
        </w:rPr>
        <w:fldChar w:fldCharType="end"/>
      </w:r>
      <w:r>
        <w:t>: Pogojni stavek, za preverjanje ustreznosti vhodnih parametrov</w:t>
      </w:r>
    </w:p>
    <w:p w14:paraId="42E2D0BD" w14:textId="77777777" w:rsidR="00692496" w:rsidRDefault="00692496">
      <w:pPr>
        <w:rPr>
          <w:ins w:id="168" w:author="Matija Lokar" w:date="2019-11-03T11:43:00Z"/>
        </w:rPr>
        <w:pPrChange w:id="169" w:author="Matija Lokar" w:date="2019-11-03T11:43:00Z">
          <w:pPr>
            <w:pStyle w:val="Caption"/>
          </w:pPr>
        </w:pPrChange>
      </w:pPr>
    </w:p>
    <w:p w14:paraId="126ECBB6" w14:textId="77777777" w:rsidR="00692496" w:rsidRPr="00692496" w:rsidRDefault="00692496">
      <w:pPr>
        <w:rPr>
          <w:rPrChange w:id="170" w:author="Matija Lokar" w:date="2019-11-03T11:43:00Z">
            <w:rPr>
              <w:sz w:val="24"/>
            </w:rPr>
          </w:rPrChange>
        </w:rPr>
        <w:pPrChange w:id="171" w:author="Matija Lokar" w:date="2019-11-03T11:43:00Z">
          <w:pPr>
            <w:pStyle w:val="Caption"/>
          </w:pPr>
        </w:pPrChange>
      </w:pPr>
      <w:ins w:id="172" w:author="Matija Lokar" w:date="2019-11-03T11:43:00Z">
        <w:r>
          <w:t xml:space="preserve">Dopolnjena </w:t>
        </w:r>
      </w:ins>
      <w:ins w:id="173" w:author="Matija Lokar" w:date="2019-11-03T11:44:00Z">
        <w:r>
          <w:t>koda!!!</w:t>
        </w:r>
      </w:ins>
    </w:p>
    <w:p w14:paraId="7E30BE64" w14:textId="4C777DCA" w:rsidR="00D46190" w:rsidRDefault="00D46190" w:rsidP="00707205">
      <w:pPr>
        <w:pStyle w:val="Heading1"/>
        <w:rPr>
          <w:ins w:id="174" w:author="Matija Lokar" w:date="2019-11-03T11:47:00Z"/>
          <w:sz w:val="40"/>
        </w:rPr>
      </w:pPr>
      <w:bookmarkStart w:id="175" w:name="_Toc23451780"/>
      <w:ins w:id="176" w:author="Matija Lokar" w:date="2019-11-03T11:47:00Z">
        <w:r>
          <w:rPr>
            <w:sz w:val="40"/>
          </w:rPr>
          <w:t>Razširitev problema</w:t>
        </w:r>
      </w:ins>
    </w:p>
    <w:p w14:paraId="2D4308B1" w14:textId="10E9EC13" w:rsidR="00D46190" w:rsidRPr="00D46190" w:rsidRDefault="00D46190" w:rsidP="00D46190">
      <w:pPr>
        <w:rPr>
          <w:ins w:id="177" w:author="Matija Lokar" w:date="2019-11-03T11:47:00Z"/>
          <w:rPrChange w:id="178" w:author="Matija Lokar" w:date="2019-11-03T11:47:00Z">
            <w:rPr>
              <w:ins w:id="179" w:author="Matija Lokar" w:date="2019-11-03T11:47:00Z"/>
              <w:sz w:val="40"/>
            </w:rPr>
          </w:rPrChange>
        </w:rPr>
        <w:pPrChange w:id="180" w:author="Matija Lokar" w:date="2019-11-03T11:47:00Z">
          <w:pPr>
            <w:pStyle w:val="Heading1"/>
          </w:pPr>
        </w:pPrChange>
      </w:pPr>
      <w:commentRangeStart w:id="181"/>
      <w:ins w:id="182" w:author="Matija Lokar" w:date="2019-11-03T11:47:00Z">
        <w:r>
          <w:t xml:space="preserve">Denimo, da funkcija velikost ne bi bila dana. Kako pa bi potem rešili naš problem? </w:t>
        </w:r>
      </w:ins>
      <w:commentRangeEnd w:id="181"/>
      <w:ins w:id="183" w:author="Matija Lokar" w:date="2019-11-03T11:48:00Z">
        <w:r>
          <w:rPr>
            <w:rStyle w:val="CommentReference"/>
          </w:rPr>
          <w:commentReference w:id="181"/>
        </w:r>
      </w:ins>
    </w:p>
    <w:p w14:paraId="3F89D1EB" w14:textId="78480690" w:rsidR="00707205" w:rsidRPr="00563EA1" w:rsidRDefault="00707205" w:rsidP="00707205">
      <w:pPr>
        <w:pStyle w:val="Heading1"/>
        <w:rPr>
          <w:sz w:val="40"/>
        </w:rPr>
      </w:pPr>
      <w:r w:rsidRPr="00563EA1">
        <w:rPr>
          <w:sz w:val="40"/>
        </w:rPr>
        <w:t>Viri</w:t>
      </w:r>
      <w:bookmarkEnd w:id="175"/>
    </w:p>
    <w:p w14:paraId="2547052E" w14:textId="77777777" w:rsidR="00563EA1" w:rsidRPr="00563EA1" w:rsidRDefault="00563EA1" w:rsidP="00563EA1"/>
    <w:p w14:paraId="309E8343" w14:textId="77777777" w:rsidR="00563EA1" w:rsidRPr="00563EA1" w:rsidRDefault="00563EA1" w:rsidP="00563EA1">
      <w:pPr>
        <w:rPr>
          <w:sz w:val="24"/>
        </w:rPr>
      </w:pPr>
      <w:r w:rsidRPr="00563EA1">
        <w:rPr>
          <w:sz w:val="24"/>
        </w:rPr>
        <w:t xml:space="preserve">Sharma R. </w:t>
      </w:r>
      <w:r w:rsidRPr="00563EA1">
        <w:rPr>
          <w:i/>
          <w:iCs/>
          <w:sz w:val="24"/>
        </w:rPr>
        <w:t>Reversing the first K eleme</w:t>
      </w:r>
      <w:r>
        <w:rPr>
          <w:i/>
          <w:iCs/>
          <w:sz w:val="24"/>
        </w:rPr>
        <w:t xml:space="preserve">nts of a Queue | GeeksforGeeks </w:t>
      </w:r>
      <w:r w:rsidRPr="00563EA1">
        <w:rPr>
          <w:i/>
          <w:iCs/>
          <w:sz w:val="24"/>
        </w:rPr>
        <w:t xml:space="preserve">(b. d.). </w:t>
      </w:r>
      <w:r w:rsidRPr="00563EA1">
        <w:rPr>
          <w:iCs/>
          <w:sz w:val="24"/>
        </w:rPr>
        <w:t>Pridobljeno s</w:t>
      </w:r>
      <w:r w:rsidRPr="00563EA1">
        <w:rPr>
          <w:i/>
          <w:iCs/>
          <w:sz w:val="24"/>
        </w:rPr>
        <w:t xml:space="preserve"> </w:t>
      </w:r>
      <w:r>
        <w:rPr>
          <w:i/>
          <w:iCs/>
          <w:sz w:val="24"/>
        </w:rPr>
        <w:tab/>
      </w:r>
      <w:hyperlink r:id="rId20" w:history="1">
        <w:r w:rsidRPr="00563EA1">
          <w:rPr>
            <w:rStyle w:val="Hyperlink"/>
            <w:sz w:val="24"/>
          </w:rPr>
          <w:t>https://</w:t>
        </w:r>
      </w:hyperlink>
      <w:hyperlink r:id="rId21" w:history="1">
        <w:r w:rsidRPr="00563EA1">
          <w:rPr>
            <w:rStyle w:val="Hyperlink"/>
            <w:sz w:val="24"/>
          </w:rPr>
          <w:t>www.geeksforgeeks.org/reversing-</w:t>
        </w:r>
      </w:hyperlink>
      <w:hyperlink r:id="rId22" w:history="1">
        <w:r w:rsidRPr="00563EA1">
          <w:rPr>
            <w:rStyle w:val="Hyperlink"/>
            <w:sz w:val="24"/>
          </w:rPr>
          <w:tab/>
        </w:r>
      </w:hyperlink>
      <w:hyperlink r:id="rId23" w:history="1">
        <w:r w:rsidRPr="00563EA1">
          <w:rPr>
            <w:rStyle w:val="Hyperlink"/>
            <w:sz w:val="24"/>
          </w:rPr>
          <w:t>first</w:t>
        </w:r>
      </w:hyperlink>
      <w:hyperlink r:id="rId24" w:history="1">
        <w:r w:rsidRPr="00563EA1">
          <w:rPr>
            <w:rStyle w:val="Hyperlink"/>
            <w:sz w:val="24"/>
          </w:rPr>
          <w:t>-k-</w:t>
        </w:r>
      </w:hyperlink>
      <w:hyperlink r:id="rId25" w:history="1">
        <w:r w:rsidRPr="00563EA1">
          <w:rPr>
            <w:rStyle w:val="Hyperlink"/>
            <w:sz w:val="24"/>
          </w:rPr>
          <w:t>elements</w:t>
        </w:r>
      </w:hyperlink>
      <w:hyperlink r:id="rId26" w:history="1">
        <w:r w:rsidRPr="00563EA1">
          <w:rPr>
            <w:rStyle w:val="Hyperlink"/>
            <w:sz w:val="24"/>
          </w:rPr>
          <w:t>-</w:t>
        </w:r>
      </w:hyperlink>
      <w:hyperlink r:id="rId27" w:history="1">
        <w:r w:rsidRPr="00563EA1">
          <w:rPr>
            <w:rStyle w:val="Hyperlink"/>
            <w:sz w:val="24"/>
          </w:rPr>
          <w:t>queue</w:t>
        </w:r>
      </w:hyperlink>
      <w:hyperlink r:id="rId28" w:history="1">
        <w:r w:rsidRPr="00563EA1">
          <w:rPr>
            <w:rStyle w:val="Hyperlink"/>
            <w:sz w:val="24"/>
          </w:rPr>
          <w:t>/</w:t>
        </w:r>
      </w:hyperlink>
      <w:ins w:id="184" w:author="Matija Lokar" w:date="2019-11-03T11:43:00Z">
        <w:r w:rsidR="00692496">
          <w:rPr>
            <w:rStyle w:val="Hyperlink"/>
            <w:sz w:val="24"/>
          </w:rPr>
          <w:t xml:space="preserve"> DATUM</w:t>
        </w:r>
      </w:ins>
      <w:ins w:id="185" w:author="Matija Lokar" w:date="2019-11-03T11:44:00Z">
        <w:r w:rsidR="00692496">
          <w:rPr>
            <w:rStyle w:val="Hyperlink"/>
            <w:sz w:val="24"/>
          </w:rPr>
          <w:t xml:space="preserve"> </w:t>
        </w:r>
        <w:commentRangeStart w:id="186"/>
        <w:r w:rsidR="00692496">
          <w:rPr>
            <w:rStyle w:val="Hyperlink"/>
            <w:sz w:val="24"/>
          </w:rPr>
          <w:t>DOSTOPA</w:t>
        </w:r>
      </w:ins>
      <w:commentRangeEnd w:id="186"/>
      <w:ins w:id="187" w:author="Matija Lokar" w:date="2019-11-03T11:46:00Z">
        <w:r w:rsidR="00D46190">
          <w:rPr>
            <w:rStyle w:val="CommentReference"/>
          </w:rPr>
          <w:commentReference w:id="186"/>
        </w:r>
      </w:ins>
      <w:ins w:id="188" w:author="Matija Lokar" w:date="2019-11-03T11:43:00Z">
        <w:r w:rsidR="00692496">
          <w:rPr>
            <w:rStyle w:val="Hyperlink"/>
            <w:sz w:val="24"/>
          </w:rPr>
          <w:t>????</w:t>
        </w:r>
      </w:ins>
      <w:bookmarkStart w:id="189" w:name="_GoBack"/>
      <w:bookmarkEnd w:id="189"/>
    </w:p>
    <w:p w14:paraId="4C1E7B1B" w14:textId="77777777" w:rsidR="00707205" w:rsidRPr="00707205" w:rsidRDefault="00707205" w:rsidP="009C042F">
      <w:pPr>
        <w:rPr>
          <w:sz w:val="24"/>
        </w:rPr>
      </w:pPr>
    </w:p>
    <w:sectPr w:rsidR="00707205" w:rsidRPr="00707205" w:rsidSect="00C32B43">
      <w:footerReference w:type="first" r:id="rId29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Matija Lokar" w:date="2019-11-03T11:08:00Z" w:initials="ML">
    <w:p w14:paraId="798141A0" w14:textId="77777777" w:rsidR="00743BBE" w:rsidRDefault="00743BBE">
      <w:pPr>
        <w:pStyle w:val="CommentText"/>
      </w:pPr>
      <w:r>
        <w:rPr>
          <w:rStyle w:val="CommentReference"/>
        </w:rPr>
        <w:annotationRef/>
      </w:r>
      <w:r>
        <w:t>Morda raje takole:</w:t>
      </w:r>
    </w:p>
    <w:p w14:paraId="6EBF9753" w14:textId="77777777" w:rsidR="00743BBE" w:rsidRDefault="00743BBE">
      <w:pPr>
        <w:pStyle w:val="CommentText"/>
      </w:pPr>
    </w:p>
    <w:p w14:paraId="471D4343" w14:textId="77777777" w:rsidR="00743BBE" w:rsidRDefault="00743BBE" w:rsidP="00743BBE">
      <w:pPr>
        <w:rPr>
          <w:sz w:val="24"/>
          <w:szCs w:val="24"/>
        </w:rPr>
      </w:pPr>
      <w:r>
        <w:t xml:space="preserve">Damo imamo vrsto. Radi bi jo preuredili tako, da bo prvih k elementov v obratnem vrstnem redu. </w:t>
      </w:r>
      <w:r>
        <w:br/>
        <w:t>Sestavili bomo funkcijo, ki bo to storila. Funkcija bo</w:t>
      </w:r>
      <w:r>
        <w:rPr>
          <w:sz w:val="24"/>
          <w:szCs w:val="24"/>
        </w:rPr>
        <w:t xml:space="preserve"> za parametre dobila vrsto v in število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sz w:val="24"/>
          <w:szCs w:val="24"/>
        </w:rPr>
        <w:t xml:space="preserve">. Funkcija bo imela le učinek, torej bo dano vrsto v spremenila tako, da bo imela prvih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sz w:val="24"/>
          <w:szCs w:val="24"/>
        </w:rPr>
        <w:t xml:space="preserve"> elementov v obratnem vrstnem redu.</w:t>
      </w:r>
      <w:r>
        <w:rPr>
          <w:rStyle w:val="CommentReference"/>
        </w:rPr>
        <w:annotationRef/>
      </w:r>
    </w:p>
    <w:p w14:paraId="48AA41C6" w14:textId="77777777" w:rsidR="00743BBE" w:rsidRDefault="00743BBE">
      <w:pPr>
        <w:pStyle w:val="CommentText"/>
      </w:pPr>
    </w:p>
  </w:comment>
  <w:comment w:id="11" w:author="Matija Lokar" w:date="2019-11-03T11:07:00Z" w:initials="ML">
    <w:p w14:paraId="46AA1A01" w14:textId="77777777" w:rsidR="00743BBE" w:rsidRDefault="00743BBE">
      <w:pPr>
        <w:pStyle w:val="CommentText"/>
      </w:pPr>
      <w:r>
        <w:rPr>
          <w:rStyle w:val="CommentReference"/>
        </w:rPr>
        <w:annotationRef/>
      </w:r>
      <w:r>
        <w:t>Pravila?  Morda raje Zahteve</w:t>
      </w:r>
    </w:p>
    <w:p w14:paraId="06B46060" w14:textId="77777777" w:rsidR="00743BBE" w:rsidRDefault="00743BBE">
      <w:pPr>
        <w:pStyle w:val="CommentText"/>
      </w:pPr>
    </w:p>
    <w:p w14:paraId="50E1E557" w14:textId="77777777" w:rsidR="00743BBE" w:rsidRDefault="00D15D9C">
      <w:pPr>
        <w:pStyle w:val="CommentText"/>
      </w:pPr>
      <w:r>
        <w:t xml:space="preserve">Sploh pa jaz </w:t>
      </w:r>
      <w:r w:rsidR="00743BBE">
        <w:t xml:space="preserve">ne bi </w:t>
      </w:r>
      <w:r>
        <w:t>naredil novega razdelka, ampak kar nadaljeval:</w:t>
      </w:r>
    </w:p>
    <w:p w14:paraId="052829BA" w14:textId="77777777" w:rsidR="00D15D9C" w:rsidRDefault="00D15D9C">
      <w:pPr>
        <w:pStyle w:val="CommentText"/>
      </w:pPr>
    </w:p>
    <w:p w14:paraId="70D5865B" w14:textId="77777777" w:rsidR="00D15D9C" w:rsidRDefault="00D15D9C">
      <w:pPr>
        <w:pStyle w:val="CommentText"/>
      </w:pPr>
      <w:r>
        <w:t>Poleg osnovnih operacij nad vrsto:</w:t>
      </w:r>
    </w:p>
    <w:p w14:paraId="4A903D54" w14:textId="77777777" w:rsidR="00D15D9C" w:rsidRDefault="00D15D9C" w:rsidP="00D15D9C">
      <w:pPr>
        <w:pStyle w:val="CommentText"/>
        <w:numPr>
          <w:ilvl w:val="0"/>
          <w:numId w:val="8"/>
        </w:numPr>
      </w:pPr>
      <w:r>
        <w:t>Vstavi</w:t>
      </w:r>
    </w:p>
    <w:p w14:paraId="1A8DAB7D" w14:textId="77777777" w:rsidR="00D15D9C" w:rsidRDefault="00D15D9C" w:rsidP="00D15D9C">
      <w:pPr>
        <w:pStyle w:val="CommentText"/>
        <w:numPr>
          <w:ilvl w:val="0"/>
          <w:numId w:val="8"/>
        </w:numPr>
      </w:pPr>
      <w:r>
        <w:t>…</w:t>
      </w:r>
    </w:p>
    <w:p w14:paraId="47F8AA6F" w14:textId="77777777" w:rsidR="00D15D9C" w:rsidRDefault="00D15D9C" w:rsidP="00D15D9C">
      <w:pPr>
        <w:pStyle w:val="CommentText"/>
      </w:pPr>
      <w:r>
        <w:t>Imamo na voljo še operacijo velikost, ki …</w:t>
      </w:r>
    </w:p>
  </w:comment>
  <w:comment w:id="12" w:author="Matija Lokar" w:date="2019-11-03T11:16:00Z" w:initials="ML">
    <w:p w14:paraId="29AF3DDD" w14:textId="77777777" w:rsidR="00D15D9C" w:rsidRDefault="00D15D9C">
      <w:pPr>
        <w:pStyle w:val="CommentText"/>
      </w:pPr>
      <w:r>
        <w:rPr>
          <w:rStyle w:val="CommentReference"/>
        </w:rPr>
        <w:annotationRef/>
      </w:r>
      <w:r>
        <w:t>Ali se nisva glede tega menila? Ne gre za dodatne zahteve!!</w:t>
      </w:r>
    </w:p>
  </w:comment>
  <w:comment w:id="129" w:author="Matija Lokar" w:date="2019-11-03T11:39:00Z" w:initials="ML">
    <w:p w14:paraId="42E52372" w14:textId="77777777" w:rsidR="00692496" w:rsidRDefault="00692496">
      <w:pPr>
        <w:pStyle w:val="CommentText"/>
      </w:pPr>
      <w:r>
        <w:rPr>
          <w:rStyle w:val="CommentReference"/>
        </w:rPr>
        <w:annotationRef/>
      </w:r>
      <w:r>
        <w:t>Zakaj cela števila?</w:t>
      </w:r>
    </w:p>
  </w:comment>
  <w:comment w:id="139" w:author="Matija Lokar" w:date="2019-11-03T11:42:00Z" w:initials="ML">
    <w:p w14:paraId="6B8DB649" w14:textId="77777777" w:rsidR="00692496" w:rsidRDefault="00692496">
      <w:pPr>
        <w:pStyle w:val="CommentText"/>
      </w:pPr>
      <w:r>
        <w:rPr>
          <w:rStyle w:val="CommentReference"/>
        </w:rPr>
        <w:annotationRef/>
      </w:r>
      <w:r>
        <w:t>Ne razumem!</w:t>
      </w:r>
    </w:p>
  </w:comment>
  <w:comment w:id="181" w:author="Matija Lokar" w:date="2019-11-03T11:48:00Z" w:initials="ML">
    <w:p w14:paraId="79125C3B" w14:textId="589169C4" w:rsidR="00D46190" w:rsidRDefault="00D46190">
      <w:pPr>
        <w:pStyle w:val="CommentText"/>
      </w:pPr>
      <w:r>
        <w:rPr>
          <w:rStyle w:val="CommentReference"/>
        </w:rPr>
        <w:annotationRef/>
      </w:r>
      <w:r>
        <w:t>Ali ni bilo o tem tudi govora pri predstavitvi?</w:t>
      </w:r>
    </w:p>
  </w:comment>
  <w:comment w:id="186" w:author="Matija Lokar" w:date="2019-11-03T11:46:00Z" w:initials="ML">
    <w:p w14:paraId="36A0F2D9" w14:textId="5791326B" w:rsidR="00D46190" w:rsidRDefault="00D4619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AA41C6" w15:done="0"/>
  <w15:commentEx w15:paraId="47F8AA6F" w15:done="0"/>
  <w15:commentEx w15:paraId="29AF3DDD" w15:done="0"/>
  <w15:commentEx w15:paraId="42E52372" w15:done="0"/>
  <w15:commentEx w15:paraId="6B8DB649" w15:done="0"/>
  <w15:commentEx w15:paraId="79125C3B" w15:done="0"/>
  <w15:commentEx w15:paraId="36A0F2D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19219" w14:textId="77777777" w:rsidR="008D4221" w:rsidRDefault="008D4221" w:rsidP="00C32B43">
      <w:pPr>
        <w:spacing w:after="0" w:line="240" w:lineRule="auto"/>
      </w:pPr>
      <w:r>
        <w:separator/>
      </w:r>
    </w:p>
  </w:endnote>
  <w:endnote w:type="continuationSeparator" w:id="0">
    <w:p w14:paraId="2837C1CB" w14:textId="77777777" w:rsidR="008D4221" w:rsidRDefault="008D4221" w:rsidP="00C3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2514599"/>
      <w:docPartObj>
        <w:docPartGallery w:val="Page Numbers (Bottom of Page)"/>
        <w:docPartUnique/>
      </w:docPartObj>
    </w:sdtPr>
    <w:sdtEndPr/>
    <w:sdtContent>
      <w:p w14:paraId="3364004A" w14:textId="77777777" w:rsidR="001D57FF" w:rsidRDefault="001D57F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14:paraId="1E6BF213" w14:textId="77777777" w:rsidR="001D57FF" w:rsidRDefault="001D57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00C39" w14:textId="77777777" w:rsidR="008D4221" w:rsidRDefault="008D4221" w:rsidP="00C32B43">
      <w:pPr>
        <w:spacing w:after="0" w:line="240" w:lineRule="auto"/>
      </w:pPr>
      <w:r>
        <w:separator/>
      </w:r>
    </w:p>
  </w:footnote>
  <w:footnote w:type="continuationSeparator" w:id="0">
    <w:p w14:paraId="2EEBBD29" w14:textId="77777777" w:rsidR="008D4221" w:rsidRDefault="008D4221" w:rsidP="00C32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C7994"/>
    <w:multiLevelType w:val="hybridMultilevel"/>
    <w:tmpl w:val="EA7E671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B2E33"/>
    <w:multiLevelType w:val="hybridMultilevel"/>
    <w:tmpl w:val="E482E53A"/>
    <w:lvl w:ilvl="0" w:tplc="A4167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C1F6C"/>
    <w:multiLevelType w:val="hybridMultilevel"/>
    <w:tmpl w:val="6CD6E6C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D742E"/>
    <w:multiLevelType w:val="hybridMultilevel"/>
    <w:tmpl w:val="D3AE582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764FB"/>
    <w:multiLevelType w:val="hybridMultilevel"/>
    <w:tmpl w:val="81A08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E3B96"/>
    <w:multiLevelType w:val="hybridMultilevel"/>
    <w:tmpl w:val="518A70F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03550"/>
    <w:multiLevelType w:val="hybridMultilevel"/>
    <w:tmpl w:val="AA586B78"/>
    <w:lvl w:ilvl="0" w:tplc="6B32B3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90AF9"/>
    <w:multiLevelType w:val="hybridMultilevel"/>
    <w:tmpl w:val="F87E7E14"/>
    <w:lvl w:ilvl="0" w:tplc="66D44D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ija Lokar">
    <w15:presenceInfo w15:providerId="Windows Live" w15:userId="08944d8e1fb1cb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K0MDQyMTQ0szQzMTZS0lEKTi0uzszPAykwqQUAwB3L4CwAAAA="/>
  </w:docVars>
  <w:rsids>
    <w:rsidRoot w:val="00881254"/>
    <w:rsid w:val="00006223"/>
    <w:rsid w:val="000249C2"/>
    <w:rsid w:val="00024B40"/>
    <w:rsid w:val="00034D6B"/>
    <w:rsid w:val="00045779"/>
    <w:rsid w:val="00066C26"/>
    <w:rsid w:val="0008010C"/>
    <w:rsid w:val="00083971"/>
    <w:rsid w:val="0008496F"/>
    <w:rsid w:val="00095A20"/>
    <w:rsid w:val="000A2A83"/>
    <w:rsid w:val="000B3792"/>
    <w:rsid w:val="000C353B"/>
    <w:rsid w:val="000C517A"/>
    <w:rsid w:val="000F3307"/>
    <w:rsid w:val="00145D01"/>
    <w:rsid w:val="00154A80"/>
    <w:rsid w:val="00162AC8"/>
    <w:rsid w:val="00166679"/>
    <w:rsid w:val="00167D8F"/>
    <w:rsid w:val="001D57FF"/>
    <w:rsid w:val="001D69CF"/>
    <w:rsid w:val="0022231C"/>
    <w:rsid w:val="002C1927"/>
    <w:rsid w:val="002E064A"/>
    <w:rsid w:val="002F0F0E"/>
    <w:rsid w:val="003364DF"/>
    <w:rsid w:val="0034147A"/>
    <w:rsid w:val="00343828"/>
    <w:rsid w:val="00347159"/>
    <w:rsid w:val="003708BF"/>
    <w:rsid w:val="00391C3A"/>
    <w:rsid w:val="003A4B93"/>
    <w:rsid w:val="003D5904"/>
    <w:rsid w:val="003F182F"/>
    <w:rsid w:val="0043795F"/>
    <w:rsid w:val="00443C0D"/>
    <w:rsid w:val="004E5BF1"/>
    <w:rsid w:val="004F30B9"/>
    <w:rsid w:val="005113ED"/>
    <w:rsid w:val="00563EA1"/>
    <w:rsid w:val="00571934"/>
    <w:rsid w:val="0057619D"/>
    <w:rsid w:val="00592565"/>
    <w:rsid w:val="00597B27"/>
    <w:rsid w:val="005F5CD1"/>
    <w:rsid w:val="00604FBC"/>
    <w:rsid w:val="00661CDE"/>
    <w:rsid w:val="00692496"/>
    <w:rsid w:val="006B161F"/>
    <w:rsid w:val="006B41B2"/>
    <w:rsid w:val="006F487C"/>
    <w:rsid w:val="00707205"/>
    <w:rsid w:val="0072225C"/>
    <w:rsid w:val="007239C5"/>
    <w:rsid w:val="00725E9E"/>
    <w:rsid w:val="00737A1B"/>
    <w:rsid w:val="007433C3"/>
    <w:rsid w:val="00743BBE"/>
    <w:rsid w:val="007768BE"/>
    <w:rsid w:val="00826CDC"/>
    <w:rsid w:val="00833F67"/>
    <w:rsid w:val="00881254"/>
    <w:rsid w:val="008900DE"/>
    <w:rsid w:val="008A1F7D"/>
    <w:rsid w:val="008C53FC"/>
    <w:rsid w:val="008D4221"/>
    <w:rsid w:val="00993B9D"/>
    <w:rsid w:val="00996F9F"/>
    <w:rsid w:val="009A1CE0"/>
    <w:rsid w:val="009B3CE5"/>
    <w:rsid w:val="009C042F"/>
    <w:rsid w:val="009E0049"/>
    <w:rsid w:val="009E378D"/>
    <w:rsid w:val="00A03116"/>
    <w:rsid w:val="00A406EA"/>
    <w:rsid w:val="00A732C9"/>
    <w:rsid w:val="00A92769"/>
    <w:rsid w:val="00AA343B"/>
    <w:rsid w:val="00AB0350"/>
    <w:rsid w:val="00AB2F55"/>
    <w:rsid w:val="00AB7EDF"/>
    <w:rsid w:val="00AD70E4"/>
    <w:rsid w:val="00B1135C"/>
    <w:rsid w:val="00B323BC"/>
    <w:rsid w:val="00B553AA"/>
    <w:rsid w:val="00B85C7B"/>
    <w:rsid w:val="00B915A1"/>
    <w:rsid w:val="00BC50EB"/>
    <w:rsid w:val="00BE3560"/>
    <w:rsid w:val="00C0085A"/>
    <w:rsid w:val="00C32B43"/>
    <w:rsid w:val="00C35423"/>
    <w:rsid w:val="00C54209"/>
    <w:rsid w:val="00C704D2"/>
    <w:rsid w:val="00CA46E1"/>
    <w:rsid w:val="00CB20F4"/>
    <w:rsid w:val="00CC4C60"/>
    <w:rsid w:val="00D10F00"/>
    <w:rsid w:val="00D11E8A"/>
    <w:rsid w:val="00D15831"/>
    <w:rsid w:val="00D159F5"/>
    <w:rsid w:val="00D15D9C"/>
    <w:rsid w:val="00D4278D"/>
    <w:rsid w:val="00D46190"/>
    <w:rsid w:val="00E00783"/>
    <w:rsid w:val="00E0336B"/>
    <w:rsid w:val="00E4448B"/>
    <w:rsid w:val="00E52FF3"/>
    <w:rsid w:val="00E767E2"/>
    <w:rsid w:val="00E77B41"/>
    <w:rsid w:val="00EB7826"/>
    <w:rsid w:val="00ED23FC"/>
    <w:rsid w:val="00F27142"/>
    <w:rsid w:val="00F42439"/>
    <w:rsid w:val="00F46A85"/>
    <w:rsid w:val="00F477F9"/>
    <w:rsid w:val="00F53ED4"/>
    <w:rsid w:val="00F7087E"/>
    <w:rsid w:val="00F767D6"/>
    <w:rsid w:val="00F77930"/>
    <w:rsid w:val="00F848CD"/>
    <w:rsid w:val="00F864DB"/>
    <w:rsid w:val="00F9061F"/>
    <w:rsid w:val="00FA5732"/>
    <w:rsid w:val="00FA7EE3"/>
    <w:rsid w:val="00FC03F2"/>
    <w:rsid w:val="00FC0927"/>
    <w:rsid w:val="00FE32EA"/>
    <w:rsid w:val="00FE61DA"/>
    <w:rsid w:val="00FF147C"/>
    <w:rsid w:val="00FF282B"/>
    <w:rsid w:val="00F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65D17"/>
  <w15:chartTrackingRefBased/>
  <w15:docId w15:val="{3704C0D7-4B5B-4B5C-AD85-F60095D7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1254"/>
    <w:pPr>
      <w:spacing w:after="0" w:line="240" w:lineRule="auto"/>
    </w:pPr>
    <w:rPr>
      <w:rFonts w:eastAsiaTheme="minorEastAsia"/>
      <w:lang w:eastAsia="sl-SI"/>
    </w:rPr>
  </w:style>
  <w:style w:type="character" w:customStyle="1" w:styleId="NoSpacingChar">
    <w:name w:val="No Spacing Char"/>
    <w:basedOn w:val="DefaultParagraphFont"/>
    <w:link w:val="NoSpacing"/>
    <w:uiPriority w:val="1"/>
    <w:rsid w:val="00881254"/>
    <w:rPr>
      <w:rFonts w:eastAsiaTheme="minorEastAsia"/>
      <w:lang w:eastAsia="sl-SI"/>
    </w:rPr>
  </w:style>
  <w:style w:type="table" w:styleId="TableGrid">
    <w:name w:val="Table Grid"/>
    <w:basedOn w:val="TableNormal"/>
    <w:uiPriority w:val="39"/>
    <w:rsid w:val="00881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125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12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2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125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81254"/>
    <w:pPr>
      <w:ind w:left="720"/>
      <w:contextualSpacing/>
    </w:pPr>
  </w:style>
  <w:style w:type="character" w:customStyle="1" w:styleId="mjxassistivemathml">
    <w:name w:val="mjx_assistive_mathml"/>
    <w:basedOn w:val="DefaultParagraphFont"/>
    <w:rsid w:val="00881254"/>
  </w:style>
  <w:style w:type="paragraph" w:styleId="Header">
    <w:name w:val="header"/>
    <w:basedOn w:val="Normal"/>
    <w:link w:val="HeaderChar"/>
    <w:uiPriority w:val="99"/>
    <w:unhideWhenUsed/>
    <w:rsid w:val="00C32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B43"/>
  </w:style>
  <w:style w:type="paragraph" w:styleId="Footer">
    <w:name w:val="footer"/>
    <w:basedOn w:val="Normal"/>
    <w:link w:val="FooterChar"/>
    <w:uiPriority w:val="99"/>
    <w:unhideWhenUsed/>
    <w:rsid w:val="00C32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B43"/>
  </w:style>
  <w:style w:type="table" w:styleId="TableGridLight">
    <w:name w:val="Grid Table Light"/>
    <w:basedOn w:val="TableNormal"/>
    <w:uiPriority w:val="40"/>
    <w:rsid w:val="00FA5732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10F0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6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93B9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826CD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6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CD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E007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43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3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3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B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geeksforgeeks.org/reversing-first-k-elements-queue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geeksforgeeks.org/reversing-first-k-elements-queue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geeksforgeeks.org/reversing-first-k-elements-queu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geeksforgeeks.org/reversing-first-k-elements-queue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hyperlink" Target="https://www.geeksforgeeks.org/reversing-first-k-elements-queue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www.geeksforgeeks.org/reversing-first-k-elements-queue/" TargetMode="External"/><Relationship Id="rId28" Type="http://schemas.openxmlformats.org/officeDocument/2006/relationships/hyperlink" Target="https://www.geeksforgeeks.org/reversing-first-k-elements-queue/" TargetMode="Externa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geeksforgeeks.org/reversing-first-k-elements-queue/" TargetMode="External"/><Relationship Id="rId27" Type="http://schemas.openxmlformats.org/officeDocument/2006/relationships/hyperlink" Target="https://www.geeksforgeeks.org/reversing-first-k-elements-queu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Študijsko leto 2017/18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1E9AE9-D021-43D0-9B4D-B0AF0F955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1260</Words>
  <Characters>7187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SEMINARSKA NALOGA</vt:lpstr>
      <vt:lpstr>SEMINARSKA NALOGA</vt:lpstr>
    </vt:vector>
  </TitlesOfParts>
  <Company>fakulteta za matematiko in fiziko</Company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SEMINARSKA NALOGA</dc:title>
  <dc:subject>Programiranje 1</dc:subject>
  <dc:creator>IME PRIIMEK</dc:creator>
  <cp:keywords/>
  <dc:description/>
  <cp:lastModifiedBy>Matija Lokar</cp:lastModifiedBy>
  <cp:revision>4</cp:revision>
  <dcterms:created xsi:type="dcterms:W3CDTF">2019-11-03T10:01:00Z</dcterms:created>
  <dcterms:modified xsi:type="dcterms:W3CDTF">2019-11-03T10:48:00Z</dcterms:modified>
</cp:coreProperties>
</file>